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91126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05EE9" w:rsidRDefault="00305EE9" w:rsidP="00305EE9">
          <w:pPr>
            <w:pStyle w:val="TOCHeading"/>
          </w:pPr>
          <w:r>
            <w:t>Contents</w:t>
          </w:r>
        </w:p>
        <w:p w:rsidR="00305EE9" w:rsidRPr="00DF4E42" w:rsidRDefault="00305EE9" w:rsidP="00305EE9">
          <w:pPr>
            <w:rPr>
              <w:lang w:eastAsia="ja-JP"/>
            </w:rPr>
          </w:pPr>
        </w:p>
        <w:p w:rsidR="00E073B1" w:rsidRDefault="00305E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102203" w:history="1">
            <w:r w:rsidR="00E073B1" w:rsidRPr="00EC3976">
              <w:rPr>
                <w:rStyle w:val="Hyperlink"/>
                <w:rFonts w:ascii="Verdana" w:hAnsi="Verdana"/>
                <w:noProof/>
              </w:rPr>
              <w:t>Introduction</w:t>
            </w:r>
            <w:r w:rsidR="00E073B1">
              <w:rPr>
                <w:noProof/>
                <w:webHidden/>
              </w:rPr>
              <w:tab/>
            </w:r>
            <w:r w:rsidR="00E073B1">
              <w:rPr>
                <w:noProof/>
                <w:webHidden/>
              </w:rPr>
              <w:fldChar w:fldCharType="begin"/>
            </w:r>
            <w:r w:rsidR="00E073B1">
              <w:rPr>
                <w:noProof/>
                <w:webHidden/>
              </w:rPr>
              <w:instrText xml:space="preserve"> PAGEREF _Toc341102203 \h </w:instrText>
            </w:r>
            <w:r w:rsidR="00E073B1">
              <w:rPr>
                <w:noProof/>
                <w:webHidden/>
              </w:rPr>
            </w:r>
            <w:r w:rsidR="00E073B1">
              <w:rPr>
                <w:noProof/>
                <w:webHidden/>
              </w:rPr>
              <w:fldChar w:fldCharType="separate"/>
            </w:r>
            <w:r w:rsidR="00E073B1">
              <w:rPr>
                <w:noProof/>
                <w:webHidden/>
              </w:rPr>
              <w:t>2</w:t>
            </w:r>
            <w:r w:rsidR="00E073B1">
              <w:rPr>
                <w:noProof/>
                <w:webHidden/>
              </w:rPr>
              <w:fldChar w:fldCharType="end"/>
            </w:r>
          </w:hyperlink>
        </w:p>
        <w:p w:rsidR="00E073B1" w:rsidRDefault="00712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102204" w:history="1">
            <w:r w:rsidR="00E073B1" w:rsidRPr="00EC3976">
              <w:rPr>
                <w:rStyle w:val="Hyperlink"/>
                <w:rFonts w:ascii="Verdana" w:hAnsi="Verdana"/>
                <w:noProof/>
              </w:rPr>
              <w:t>Application Programmer Interfaces</w:t>
            </w:r>
            <w:r w:rsidR="00E073B1">
              <w:rPr>
                <w:noProof/>
                <w:webHidden/>
              </w:rPr>
              <w:tab/>
            </w:r>
            <w:r w:rsidR="00E073B1">
              <w:rPr>
                <w:noProof/>
                <w:webHidden/>
              </w:rPr>
              <w:fldChar w:fldCharType="begin"/>
            </w:r>
            <w:r w:rsidR="00E073B1">
              <w:rPr>
                <w:noProof/>
                <w:webHidden/>
              </w:rPr>
              <w:instrText xml:space="preserve"> PAGEREF _Toc341102204 \h </w:instrText>
            </w:r>
            <w:r w:rsidR="00E073B1">
              <w:rPr>
                <w:noProof/>
                <w:webHidden/>
              </w:rPr>
            </w:r>
            <w:r w:rsidR="00E073B1">
              <w:rPr>
                <w:noProof/>
                <w:webHidden/>
              </w:rPr>
              <w:fldChar w:fldCharType="separate"/>
            </w:r>
            <w:r w:rsidR="00E073B1">
              <w:rPr>
                <w:noProof/>
                <w:webHidden/>
              </w:rPr>
              <w:t>2</w:t>
            </w:r>
            <w:r w:rsidR="00E073B1">
              <w:rPr>
                <w:noProof/>
                <w:webHidden/>
              </w:rPr>
              <w:fldChar w:fldCharType="end"/>
            </w:r>
          </w:hyperlink>
        </w:p>
        <w:p w:rsidR="00E073B1" w:rsidRDefault="00712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102205" w:history="1">
            <w:r w:rsidR="00E073B1" w:rsidRPr="00EC3976">
              <w:rPr>
                <w:rStyle w:val="Hyperlink"/>
                <w:noProof/>
              </w:rPr>
              <w:t>createCustomer:</w:t>
            </w:r>
            <w:r w:rsidR="00E073B1">
              <w:rPr>
                <w:noProof/>
                <w:webHidden/>
              </w:rPr>
              <w:tab/>
            </w:r>
            <w:r w:rsidR="00E073B1">
              <w:rPr>
                <w:noProof/>
                <w:webHidden/>
              </w:rPr>
              <w:fldChar w:fldCharType="begin"/>
            </w:r>
            <w:r w:rsidR="00E073B1">
              <w:rPr>
                <w:noProof/>
                <w:webHidden/>
              </w:rPr>
              <w:instrText xml:space="preserve"> PAGEREF _Toc341102205 \h </w:instrText>
            </w:r>
            <w:r w:rsidR="00E073B1">
              <w:rPr>
                <w:noProof/>
                <w:webHidden/>
              </w:rPr>
            </w:r>
            <w:r w:rsidR="00E073B1">
              <w:rPr>
                <w:noProof/>
                <w:webHidden/>
              </w:rPr>
              <w:fldChar w:fldCharType="separate"/>
            </w:r>
            <w:r w:rsidR="00E073B1">
              <w:rPr>
                <w:noProof/>
                <w:webHidden/>
              </w:rPr>
              <w:t>2</w:t>
            </w:r>
            <w:r w:rsidR="00E073B1">
              <w:rPr>
                <w:noProof/>
                <w:webHidden/>
              </w:rPr>
              <w:fldChar w:fldCharType="end"/>
            </w:r>
          </w:hyperlink>
        </w:p>
        <w:p w:rsidR="00E073B1" w:rsidRDefault="00712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1102206" w:history="1">
            <w:r w:rsidR="00E073B1" w:rsidRPr="00EC3976">
              <w:rPr>
                <w:rStyle w:val="Hyperlink"/>
                <w:noProof/>
              </w:rPr>
              <w:t>updateCustomer:</w:t>
            </w:r>
            <w:r w:rsidR="00E073B1">
              <w:rPr>
                <w:noProof/>
                <w:webHidden/>
              </w:rPr>
              <w:tab/>
            </w:r>
            <w:r w:rsidR="00E073B1">
              <w:rPr>
                <w:noProof/>
                <w:webHidden/>
              </w:rPr>
              <w:fldChar w:fldCharType="begin"/>
            </w:r>
            <w:r w:rsidR="00E073B1">
              <w:rPr>
                <w:noProof/>
                <w:webHidden/>
              </w:rPr>
              <w:instrText xml:space="preserve"> PAGEREF _Toc341102206 \h </w:instrText>
            </w:r>
            <w:r w:rsidR="00E073B1">
              <w:rPr>
                <w:noProof/>
                <w:webHidden/>
              </w:rPr>
            </w:r>
            <w:r w:rsidR="00E073B1">
              <w:rPr>
                <w:noProof/>
                <w:webHidden/>
              </w:rPr>
              <w:fldChar w:fldCharType="separate"/>
            </w:r>
            <w:r w:rsidR="00E073B1">
              <w:rPr>
                <w:noProof/>
                <w:webHidden/>
              </w:rPr>
              <w:t>4</w:t>
            </w:r>
            <w:r w:rsidR="00E073B1">
              <w:rPr>
                <w:noProof/>
                <w:webHidden/>
              </w:rPr>
              <w:fldChar w:fldCharType="end"/>
            </w:r>
          </w:hyperlink>
        </w:p>
        <w:p w:rsidR="00305EE9" w:rsidRDefault="00305EE9" w:rsidP="00305EE9">
          <w:r>
            <w:rPr>
              <w:b/>
              <w:bCs/>
              <w:noProof/>
            </w:rPr>
            <w:fldChar w:fldCharType="end"/>
          </w:r>
        </w:p>
      </w:sdtContent>
    </w:sdt>
    <w:p w:rsidR="00305EE9" w:rsidRDefault="00305EE9" w:rsidP="00305EE9">
      <w:pPr>
        <w:pStyle w:val="Heading2"/>
        <w:spacing w:before="0" w:after="180" w:line="240" w:lineRule="atLeast"/>
        <w:rPr>
          <w:rFonts w:ascii="Verdana" w:hAnsi="Verdana"/>
        </w:rPr>
      </w:pPr>
    </w:p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Default="00305EE9" w:rsidP="00305EE9"/>
    <w:p w:rsidR="00305EE9" w:rsidRPr="00DF4E42" w:rsidRDefault="00305EE9" w:rsidP="00305EE9"/>
    <w:p w:rsidR="00305EE9" w:rsidRDefault="00305EE9" w:rsidP="00305EE9">
      <w:pPr>
        <w:pStyle w:val="Heading2"/>
        <w:spacing w:before="0" w:after="180" w:line="240" w:lineRule="atLeast"/>
        <w:rPr>
          <w:rFonts w:ascii="Verdana" w:hAnsi="Verdana"/>
        </w:rPr>
      </w:pPr>
      <w:bookmarkStart w:id="0" w:name="_Toc341102203"/>
      <w:r w:rsidRPr="000B3160">
        <w:rPr>
          <w:rFonts w:ascii="Verdana" w:hAnsi="Verdana"/>
        </w:rPr>
        <w:lastRenderedPageBreak/>
        <w:t>Introduction</w:t>
      </w:r>
      <w:bookmarkEnd w:id="0"/>
    </w:p>
    <w:p w:rsidR="00305EE9" w:rsidRDefault="00305EE9" w:rsidP="00305EE9">
      <w:pPr>
        <w:spacing w:after="180" w:line="240" w:lineRule="atLeast"/>
        <w:rPr>
          <w:rFonts w:cs="Arial"/>
        </w:rPr>
      </w:pPr>
      <w:r w:rsidRPr="003A028E">
        <w:rPr>
          <w:rFonts w:cs="Arial"/>
        </w:rPr>
        <w:t>This document describe</w:t>
      </w:r>
      <w:r>
        <w:rPr>
          <w:rFonts w:cs="Arial"/>
        </w:rPr>
        <w:t>s</w:t>
      </w:r>
      <w:r w:rsidRPr="003A028E">
        <w:rPr>
          <w:rFonts w:cs="Arial"/>
        </w:rPr>
        <w:t xml:space="preserve"> </w:t>
      </w:r>
      <w:r>
        <w:rPr>
          <w:rFonts w:cs="Arial"/>
        </w:rPr>
        <w:t>the REST</w:t>
      </w:r>
      <w:r w:rsidRPr="003A028E">
        <w:rPr>
          <w:rFonts w:cs="Arial"/>
        </w:rPr>
        <w:t xml:space="preserve"> </w:t>
      </w:r>
      <w:r>
        <w:rPr>
          <w:rFonts w:cs="Arial"/>
        </w:rPr>
        <w:t>web</w:t>
      </w:r>
      <w:r w:rsidR="00FE7A11">
        <w:rPr>
          <w:rFonts w:cs="Arial"/>
        </w:rPr>
        <w:t xml:space="preserve"> </w:t>
      </w:r>
      <w:r>
        <w:rPr>
          <w:rFonts w:cs="Arial"/>
        </w:rPr>
        <w:t xml:space="preserve">service </w:t>
      </w:r>
      <w:r w:rsidRPr="003A028E">
        <w:rPr>
          <w:rFonts w:cs="Arial"/>
        </w:rPr>
        <w:t>interfaces and other critical integration touch point</w:t>
      </w:r>
      <w:r w:rsidR="00FE7A11">
        <w:rPr>
          <w:rFonts w:cs="Arial"/>
        </w:rPr>
        <w:t>s</w:t>
      </w:r>
      <w:r w:rsidRPr="003A028E">
        <w:rPr>
          <w:rFonts w:cs="Arial"/>
        </w:rPr>
        <w:t xml:space="preserve"> with ESB. The eCommerce system and/or the </w:t>
      </w:r>
      <w:r>
        <w:rPr>
          <w:rFonts w:cs="Arial"/>
        </w:rPr>
        <w:t>other end system</w:t>
      </w:r>
      <w:r w:rsidRPr="003A028E">
        <w:rPr>
          <w:rFonts w:cs="Arial"/>
        </w:rPr>
        <w:t xml:space="preserve"> platform integrate with the backend ERP systems and any other internal or external systems through the ESB</w:t>
      </w:r>
      <w:r>
        <w:rPr>
          <w:rFonts w:cs="Arial"/>
        </w:rPr>
        <w:t xml:space="preserve"> (i.e., Apache Camel). </w:t>
      </w:r>
      <w:r w:rsidRPr="003A028E">
        <w:rPr>
          <w:rFonts w:cs="Arial"/>
        </w:rPr>
        <w:t xml:space="preserve">This document </w:t>
      </w:r>
      <w:r w:rsidR="004A34A0">
        <w:rPr>
          <w:rFonts w:cs="Arial"/>
        </w:rPr>
        <w:t xml:space="preserve">also </w:t>
      </w:r>
      <w:r w:rsidRPr="003A028E">
        <w:rPr>
          <w:rFonts w:cs="Arial"/>
        </w:rPr>
        <w:t>include</w:t>
      </w:r>
      <w:r w:rsidR="004A34A0">
        <w:rPr>
          <w:rFonts w:cs="Arial"/>
        </w:rPr>
        <w:t>s</w:t>
      </w:r>
      <w:r w:rsidRPr="003A028E">
        <w:rPr>
          <w:rFonts w:cs="Arial"/>
        </w:rPr>
        <w:t xml:space="preserve"> the requirement for the </w:t>
      </w:r>
      <w:r>
        <w:rPr>
          <w:rFonts w:cs="Arial"/>
        </w:rPr>
        <w:t>API</w:t>
      </w:r>
      <w:r w:rsidRPr="003A028E">
        <w:rPr>
          <w:rFonts w:cs="Arial"/>
        </w:rPr>
        <w:t xml:space="preserve"> calls, description and input/output parameters for all the interfaces that the front end system would need to integrate with the backend ERP and other systems.</w:t>
      </w:r>
    </w:p>
    <w:p w:rsidR="00305EE9" w:rsidRDefault="00305EE9" w:rsidP="00305EE9">
      <w:pPr>
        <w:pStyle w:val="Heading2"/>
        <w:spacing w:before="0" w:after="180" w:line="240" w:lineRule="atLeast"/>
        <w:rPr>
          <w:rFonts w:ascii="Verdana" w:hAnsi="Verdana"/>
        </w:rPr>
      </w:pPr>
      <w:bookmarkStart w:id="1" w:name="_Toc460209593"/>
    </w:p>
    <w:p w:rsidR="00305EE9" w:rsidRDefault="00305EE9" w:rsidP="00305EE9">
      <w:pPr>
        <w:pStyle w:val="Heading2"/>
        <w:spacing w:before="0" w:after="180" w:line="240" w:lineRule="atLeast"/>
        <w:rPr>
          <w:rFonts w:ascii="Verdana" w:hAnsi="Verdana"/>
        </w:rPr>
      </w:pPr>
      <w:bookmarkStart w:id="2" w:name="_Toc341102204"/>
      <w:r w:rsidRPr="001666E7">
        <w:rPr>
          <w:rFonts w:ascii="Verdana" w:hAnsi="Verdana"/>
        </w:rPr>
        <w:t>Application Programmer Interfaces</w:t>
      </w:r>
      <w:bookmarkEnd w:id="1"/>
      <w:bookmarkEnd w:id="2"/>
    </w:p>
    <w:p w:rsidR="00305EE9" w:rsidRDefault="00305EE9" w:rsidP="00305EE9">
      <w:pPr>
        <w:pStyle w:val="Heading2"/>
        <w:rPr>
          <w:color w:val="000000" w:themeColor="text1"/>
        </w:rPr>
      </w:pPr>
    </w:p>
    <w:p w:rsidR="00305EE9" w:rsidRPr="00B67065" w:rsidRDefault="001A1B0C" w:rsidP="00305EE9">
      <w:pPr>
        <w:pStyle w:val="Heading2"/>
        <w:rPr>
          <w:color w:val="000000" w:themeColor="text1"/>
          <w:sz w:val="28"/>
          <w:szCs w:val="28"/>
        </w:rPr>
      </w:pPr>
      <w:bookmarkStart w:id="3" w:name="_Toc341102205"/>
      <w:proofErr w:type="spellStart"/>
      <w:proofErr w:type="gramStart"/>
      <w:r>
        <w:rPr>
          <w:color w:val="000000" w:themeColor="text1"/>
          <w:sz w:val="28"/>
          <w:szCs w:val="28"/>
        </w:rPr>
        <w:t>createCustomer</w:t>
      </w:r>
      <w:proofErr w:type="spellEnd"/>
      <w:proofErr w:type="gramEnd"/>
      <w:r w:rsidR="00305EE9" w:rsidRPr="00B67065">
        <w:rPr>
          <w:color w:val="000000" w:themeColor="text1"/>
          <w:sz w:val="28"/>
          <w:szCs w:val="28"/>
        </w:rPr>
        <w:t>:</w:t>
      </w:r>
      <w:bookmarkEnd w:id="3"/>
      <w:r w:rsidR="00305EE9" w:rsidRPr="00B67065">
        <w:rPr>
          <w:color w:val="000000" w:themeColor="text1"/>
          <w:sz w:val="28"/>
          <w:szCs w:val="28"/>
        </w:rPr>
        <w:t xml:space="preserve">  </w:t>
      </w:r>
    </w:p>
    <w:p w:rsidR="00305EE9" w:rsidRPr="00835219" w:rsidRDefault="00305EE9" w:rsidP="00305EE9"/>
    <w:p w:rsidR="00305EE9" w:rsidRDefault="00305EE9" w:rsidP="00305EE9">
      <w:pPr>
        <w:rPr>
          <w:rFonts w:eastAsiaTheme="majorEastAsia" w:cstheme="minorHAnsi"/>
          <w:bCs/>
          <w:color w:val="000000" w:themeColor="text1"/>
        </w:rPr>
      </w:pPr>
      <w:r w:rsidRPr="007A132B">
        <w:rPr>
          <w:rFonts w:eastAsiaTheme="majorEastAsia" w:cstheme="minorHAnsi"/>
          <w:bCs/>
          <w:color w:val="000000" w:themeColor="text1"/>
        </w:rPr>
        <w:t xml:space="preserve">This </w:t>
      </w:r>
      <w:r>
        <w:rPr>
          <w:rFonts w:eastAsiaTheme="majorEastAsia" w:cstheme="minorHAnsi"/>
          <w:bCs/>
          <w:color w:val="000000" w:themeColor="text1"/>
        </w:rPr>
        <w:t>API</w:t>
      </w:r>
      <w:r w:rsidRPr="007A132B">
        <w:rPr>
          <w:rFonts w:eastAsiaTheme="majorEastAsia" w:cstheme="minorHAnsi"/>
          <w:bCs/>
          <w:color w:val="000000" w:themeColor="text1"/>
        </w:rPr>
        <w:t xml:space="preserve"> is used for </w:t>
      </w:r>
      <w:r w:rsidR="0058134A">
        <w:rPr>
          <w:rFonts w:eastAsiaTheme="majorEastAsia" w:cstheme="minorHAnsi"/>
          <w:bCs/>
          <w:color w:val="000000" w:themeColor="text1"/>
        </w:rPr>
        <w:t>creating the customer</w:t>
      </w:r>
      <w:r w:rsidR="00FE7A11">
        <w:rPr>
          <w:rFonts w:eastAsiaTheme="majorEastAsia" w:cstheme="minorHAnsi"/>
          <w:bCs/>
          <w:color w:val="000000" w:themeColor="text1"/>
        </w:rPr>
        <w:t>.</w:t>
      </w:r>
      <w:r w:rsidR="0058134A">
        <w:rPr>
          <w:rFonts w:eastAsiaTheme="majorEastAsia" w:cstheme="minorHAnsi"/>
          <w:bCs/>
          <w:color w:val="000000" w:themeColor="text1"/>
        </w:rPr>
        <w:t xml:space="preserve"> It takes customer details,</w:t>
      </w:r>
      <w:r w:rsidR="0060753F">
        <w:rPr>
          <w:rFonts w:eastAsiaTheme="majorEastAsia" w:cstheme="minorHAnsi"/>
          <w:bCs/>
          <w:color w:val="000000" w:themeColor="text1"/>
        </w:rPr>
        <w:t xml:space="preserve"> </w:t>
      </w:r>
      <w:proofErr w:type="spellStart"/>
      <w:r w:rsidR="0058134A">
        <w:rPr>
          <w:rFonts w:eastAsiaTheme="majorEastAsia" w:cstheme="minorHAnsi"/>
          <w:bCs/>
          <w:color w:val="000000" w:themeColor="text1"/>
        </w:rPr>
        <w:t>storeId</w:t>
      </w:r>
      <w:proofErr w:type="spellEnd"/>
      <w:r w:rsidR="0058134A">
        <w:rPr>
          <w:rFonts w:eastAsiaTheme="majorEastAsia" w:cstheme="minorHAnsi"/>
          <w:bCs/>
          <w:color w:val="000000" w:themeColor="text1"/>
        </w:rPr>
        <w:t xml:space="preserve"> and </w:t>
      </w:r>
      <w:proofErr w:type="spellStart"/>
      <w:proofErr w:type="gramStart"/>
      <w:r w:rsidR="0058134A">
        <w:rPr>
          <w:rFonts w:eastAsiaTheme="majorEastAsia" w:cstheme="minorHAnsi"/>
          <w:bCs/>
          <w:color w:val="000000" w:themeColor="text1"/>
        </w:rPr>
        <w:t>webuserId</w:t>
      </w:r>
      <w:proofErr w:type="spellEnd"/>
      <w:r w:rsidR="0058134A">
        <w:rPr>
          <w:rFonts w:eastAsiaTheme="majorEastAsia" w:cstheme="minorHAnsi"/>
          <w:bCs/>
          <w:color w:val="000000" w:themeColor="text1"/>
        </w:rPr>
        <w:t xml:space="preserve"> </w:t>
      </w:r>
      <w:r w:rsidR="004E7209">
        <w:rPr>
          <w:rFonts w:eastAsiaTheme="majorEastAsia" w:cstheme="minorHAnsi"/>
          <w:bCs/>
          <w:color w:val="000000" w:themeColor="text1"/>
        </w:rPr>
        <w:t>,</w:t>
      </w:r>
      <w:r w:rsidR="0058134A">
        <w:rPr>
          <w:rFonts w:eastAsiaTheme="majorEastAsia" w:cstheme="minorHAnsi"/>
          <w:bCs/>
          <w:color w:val="000000" w:themeColor="text1"/>
        </w:rPr>
        <w:t>which</w:t>
      </w:r>
      <w:proofErr w:type="gramEnd"/>
      <w:r w:rsidR="0058134A">
        <w:rPr>
          <w:rFonts w:eastAsiaTheme="majorEastAsia" w:cstheme="minorHAnsi"/>
          <w:bCs/>
          <w:color w:val="000000" w:themeColor="text1"/>
        </w:rPr>
        <w:t xml:space="preserve"> is used to represent the customer Id inside ecommerce. </w:t>
      </w:r>
    </w:p>
    <w:p w:rsidR="00175CF9" w:rsidRDefault="00175CF9" w:rsidP="00305EE9">
      <w:pPr>
        <w:pStyle w:val="HTMLPreformatted"/>
        <w:rPr>
          <w:b/>
          <w:color w:val="1F497D"/>
        </w:rPr>
      </w:pPr>
    </w:p>
    <w:p w:rsidR="00305EE9" w:rsidRPr="00337563" w:rsidRDefault="00305EE9" w:rsidP="00305EE9">
      <w:pPr>
        <w:pStyle w:val="HTMLPreformatted"/>
        <w:rPr>
          <w:color w:val="1F497D"/>
        </w:rPr>
      </w:pPr>
      <w:r w:rsidRPr="00251560">
        <w:rPr>
          <w:b/>
          <w:color w:val="1F497D"/>
        </w:rPr>
        <w:t>URL</w:t>
      </w:r>
      <w:r>
        <w:rPr>
          <w:color w:val="1F497D"/>
        </w:rPr>
        <w:t>:  &lt;server name&gt;/rest/</w:t>
      </w:r>
      <w:r w:rsidR="0060753F">
        <w:rPr>
          <w:color w:val="1F497D"/>
        </w:rPr>
        <w:t>customer</w:t>
      </w:r>
      <w:r w:rsidRPr="00337563">
        <w:rPr>
          <w:color w:val="1F497D"/>
        </w:rPr>
        <w:t>/</w:t>
      </w:r>
      <w:proofErr w:type="spellStart"/>
      <w:r w:rsidR="0060753F">
        <w:rPr>
          <w:color w:val="1F497D"/>
        </w:rPr>
        <w:t>createCustomer</w:t>
      </w:r>
      <w:proofErr w:type="spellEnd"/>
    </w:p>
    <w:p w:rsidR="00EC5CD8" w:rsidRDefault="00EC5CD8" w:rsidP="00305EE9">
      <w:pPr>
        <w:rPr>
          <w:b/>
          <w:color w:val="1F497D"/>
        </w:rPr>
      </w:pPr>
    </w:p>
    <w:p w:rsidR="004C3A1D" w:rsidRDefault="004C3A1D" w:rsidP="004C3A1D">
      <w:pPr>
        <w:rPr>
          <w:b/>
          <w:bCs/>
        </w:rPr>
      </w:pPr>
      <w:r>
        <w:rPr>
          <w:b/>
          <w:bCs/>
        </w:rPr>
        <w:t>Assumption:</w:t>
      </w:r>
    </w:p>
    <w:p w:rsidR="004C3A1D" w:rsidRDefault="004C3A1D" w:rsidP="004C3A1D">
      <w:pPr>
        <w:rPr>
          <w:color w:val="666666"/>
        </w:rPr>
      </w:pPr>
      <w:r>
        <w:t xml:space="preserve">The </w:t>
      </w:r>
      <w:proofErr w:type="spellStart"/>
      <w:r>
        <w:t>WebUserID</w:t>
      </w:r>
      <w:proofErr w:type="spellEnd"/>
      <w:r>
        <w:t xml:space="preserve"> is just passed for informational purposes to ERP system; there is no plan to keep the relationship between ERP customer ID and the Web User ID in sync between eCommerce and ERP.</w:t>
      </w:r>
    </w:p>
    <w:p w:rsidR="004C3A1D" w:rsidRDefault="004C3A1D" w:rsidP="00305EE9">
      <w:pPr>
        <w:rPr>
          <w:b/>
          <w:color w:val="1F497D"/>
        </w:rPr>
      </w:pPr>
    </w:p>
    <w:p w:rsidR="00BA1F31" w:rsidRDefault="00BA1F31" w:rsidP="00305EE9">
      <w:pPr>
        <w:rPr>
          <w:color w:val="1F497D"/>
        </w:rPr>
      </w:pPr>
      <w:r w:rsidRPr="00BA1F31">
        <w:rPr>
          <w:b/>
          <w:color w:val="1F497D"/>
        </w:rPr>
        <w:t xml:space="preserve">Method </w:t>
      </w:r>
      <w:r>
        <w:rPr>
          <w:b/>
          <w:color w:val="1F497D"/>
        </w:rPr>
        <w:tab/>
      </w:r>
      <w:r w:rsidRPr="00BA1F31">
        <w:rPr>
          <w:b/>
          <w:color w:val="1F497D"/>
        </w:rPr>
        <w:t>:</w:t>
      </w:r>
      <w:r>
        <w:rPr>
          <w:color w:val="1F497D"/>
        </w:rPr>
        <w:t xml:space="preserve"> POST</w:t>
      </w:r>
    </w:p>
    <w:p w:rsidR="00305EE9" w:rsidRDefault="00305EE9" w:rsidP="00305EE9">
      <w:pPr>
        <w:rPr>
          <w:color w:val="1F497D"/>
        </w:rPr>
      </w:pPr>
      <w:r w:rsidRPr="00251560">
        <w:rPr>
          <w:b/>
          <w:color w:val="1F497D"/>
        </w:rPr>
        <w:t>Request Type</w:t>
      </w:r>
      <w:r w:rsidR="00BA1F31">
        <w:rPr>
          <w:b/>
          <w:color w:val="1F497D"/>
        </w:rPr>
        <w:tab/>
      </w:r>
      <w:r w:rsidRPr="005E516A">
        <w:rPr>
          <w:b/>
          <w:color w:val="1F497D"/>
        </w:rPr>
        <w:t>:</w:t>
      </w:r>
      <w:r>
        <w:rPr>
          <w:color w:val="1F497D"/>
        </w:rPr>
        <w:t xml:space="preserve"> </w:t>
      </w:r>
      <w:r w:rsidR="00E374B3">
        <w:rPr>
          <w:color w:val="1F497D"/>
          <w:sz w:val="20"/>
          <w:szCs w:val="20"/>
        </w:rPr>
        <w:t>XML or JSON</w:t>
      </w:r>
    </w:p>
    <w:p w:rsidR="00305EE9" w:rsidRDefault="00BB3283" w:rsidP="00305EE9">
      <w:pPr>
        <w:rPr>
          <w:color w:val="1F497D"/>
        </w:rPr>
      </w:pPr>
      <w:r>
        <w:rPr>
          <w:b/>
          <w:color w:val="1F497D"/>
        </w:rPr>
        <w:t>Request Parameter</w:t>
      </w:r>
      <w:r w:rsidR="00B55DE7">
        <w:rPr>
          <w:b/>
          <w:color w:val="1F497D"/>
        </w:rPr>
        <w:t>s</w:t>
      </w:r>
      <w:r w:rsidR="00305EE9">
        <w:rPr>
          <w:color w:val="1F497D"/>
        </w:rPr>
        <w:t>:</w:t>
      </w:r>
    </w:p>
    <w:p w:rsidR="00305EE9" w:rsidRPr="00D758DF" w:rsidRDefault="004C3A1D" w:rsidP="004C3A1D">
      <w:pPr>
        <w:spacing w:after="0" w:line="240" w:lineRule="auto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B8485E">
        <w:rPr>
          <w:rFonts w:ascii="Calibri" w:eastAsia="Calibri" w:hAnsi="Calibri" w:cs="Times New Roman"/>
          <w:sz w:val="20"/>
          <w:szCs w:val="20"/>
        </w:rPr>
        <w:t>createC</w:t>
      </w:r>
      <w:r>
        <w:rPr>
          <w:rFonts w:ascii="Calibri" w:eastAsia="Calibri" w:hAnsi="Calibri" w:cs="Times New Roman"/>
          <w:sz w:val="20"/>
          <w:szCs w:val="20"/>
        </w:rPr>
        <w:t>ustomerRequest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</w:p>
    <w:p w:rsidR="00FE7A11" w:rsidRDefault="00305EE9" w:rsidP="00821115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{ </w:t>
      </w:r>
    </w:p>
    <w:p w:rsidR="00305EE9" w:rsidRPr="00D758DF" w:rsidRDefault="00FE7A11" w:rsidP="00821115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FA548C"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 w:rsidR="004C3A1D">
        <w:rPr>
          <w:rFonts w:ascii="Calibri" w:eastAsia="Calibri" w:hAnsi="Calibri" w:cs="Times New Roman"/>
          <w:sz w:val="20"/>
          <w:szCs w:val="20"/>
        </w:rPr>
        <w:t>storeId</w:t>
      </w:r>
      <w:proofErr w:type="spellEnd"/>
      <w:proofErr w:type="gramEnd"/>
      <w:r w:rsidR="00FA548C">
        <w:rPr>
          <w:rFonts w:ascii="Calibri" w:eastAsia="Calibri" w:hAnsi="Calibri" w:cs="Times New Roman"/>
          <w:sz w:val="20"/>
          <w:szCs w:val="20"/>
        </w:rPr>
        <w:t>”</w:t>
      </w:r>
      <w:r w:rsidR="00305EE9">
        <w:rPr>
          <w:rFonts w:ascii="Calibri" w:eastAsia="Calibri" w:hAnsi="Calibri" w:cs="Times New Roman"/>
          <w:sz w:val="20"/>
          <w:szCs w:val="20"/>
        </w:rPr>
        <w:t>,</w:t>
      </w:r>
      <w:r w:rsidR="00305EE9" w:rsidRPr="00D758DF">
        <w:rPr>
          <w:rFonts w:ascii="Calibri" w:eastAsia="Calibri" w:hAnsi="Calibri" w:cs="Times New Roman"/>
          <w:sz w:val="20"/>
          <w:szCs w:val="20"/>
        </w:rPr>
        <w:t xml:space="preserve"> </w:t>
      </w:r>
      <w:r w:rsidR="00305EE9" w:rsidRPr="00D758DF">
        <w:rPr>
          <w:rFonts w:ascii="Calibri" w:eastAsia="Calibri" w:hAnsi="Calibri" w:cs="Times New Roman"/>
          <w:sz w:val="20"/>
          <w:szCs w:val="20"/>
        </w:rPr>
        <w:tab/>
        <w:t xml:space="preserve">– String </w:t>
      </w:r>
      <w:r w:rsidR="000A3B67">
        <w:rPr>
          <w:rFonts w:ascii="Calibri" w:eastAsia="Calibri" w:hAnsi="Calibri" w:cs="Times New Roman"/>
          <w:sz w:val="20"/>
          <w:szCs w:val="20"/>
        </w:rPr>
        <w:t xml:space="preserve">, </w:t>
      </w:r>
      <w:r w:rsidR="00BF544B">
        <w:rPr>
          <w:rFonts w:ascii="Calibri" w:eastAsia="Calibri" w:hAnsi="Calibri" w:cs="Times New Roman"/>
          <w:sz w:val="20"/>
          <w:szCs w:val="20"/>
        </w:rPr>
        <w:t xml:space="preserve">Required , </w:t>
      </w:r>
      <w:r w:rsidR="004C3A1D">
        <w:rPr>
          <w:rFonts w:ascii="Calibri" w:eastAsia="Calibri" w:hAnsi="Calibri" w:cs="Times New Roman"/>
          <w:sz w:val="20"/>
          <w:szCs w:val="20"/>
        </w:rPr>
        <w:t>30 Characters</w:t>
      </w:r>
    </w:p>
    <w:p w:rsidR="00BF544B" w:rsidRDefault="002902DC" w:rsidP="00821115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</w:t>
      </w:r>
      <w:r w:rsidR="00FA548C"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AB433F">
        <w:rPr>
          <w:rFonts w:ascii="Calibri" w:eastAsia="Calibri" w:hAnsi="Calibri" w:cs="Times New Roman"/>
          <w:sz w:val="20"/>
          <w:szCs w:val="20"/>
        </w:rPr>
        <w:t>webuserId</w:t>
      </w:r>
      <w:proofErr w:type="spellEnd"/>
      <w:proofErr w:type="gramEnd"/>
      <w:r w:rsidR="00FA548C">
        <w:rPr>
          <w:rFonts w:ascii="Calibri" w:eastAsia="Calibri" w:hAnsi="Calibri" w:cs="Times New Roman"/>
          <w:sz w:val="20"/>
          <w:szCs w:val="20"/>
        </w:rPr>
        <w:t>”</w:t>
      </w:r>
      <w:r w:rsidR="00BF544B">
        <w:rPr>
          <w:rFonts w:ascii="Calibri" w:eastAsia="Calibri" w:hAnsi="Calibri" w:cs="Times New Roman"/>
          <w:sz w:val="20"/>
          <w:szCs w:val="20"/>
        </w:rPr>
        <w:tab/>
      </w:r>
      <w:r w:rsidR="00BF544B" w:rsidRPr="00D758DF">
        <w:rPr>
          <w:rFonts w:ascii="Calibri" w:eastAsia="Calibri" w:hAnsi="Calibri" w:cs="Times New Roman"/>
          <w:sz w:val="20"/>
          <w:szCs w:val="20"/>
        </w:rPr>
        <w:t xml:space="preserve">– String </w:t>
      </w:r>
      <w:r w:rsidR="00BF544B">
        <w:rPr>
          <w:rFonts w:ascii="Calibri" w:eastAsia="Calibri" w:hAnsi="Calibri" w:cs="Times New Roman"/>
          <w:sz w:val="20"/>
          <w:szCs w:val="20"/>
        </w:rPr>
        <w:t xml:space="preserve">, </w:t>
      </w:r>
      <w:r w:rsidR="0061475E">
        <w:rPr>
          <w:rFonts w:ascii="Calibri" w:eastAsia="Calibri" w:hAnsi="Calibri" w:cs="Times New Roman"/>
          <w:sz w:val="20"/>
          <w:szCs w:val="20"/>
        </w:rPr>
        <w:t>Required</w:t>
      </w:r>
      <w:r w:rsidR="00FE7A11">
        <w:rPr>
          <w:rFonts w:ascii="Calibri" w:eastAsia="Calibri" w:hAnsi="Calibri" w:cs="Times New Roman"/>
          <w:sz w:val="20"/>
          <w:szCs w:val="20"/>
        </w:rPr>
        <w:t xml:space="preserve"> </w:t>
      </w:r>
      <w:r w:rsidR="00A016E2">
        <w:rPr>
          <w:rFonts w:ascii="Calibri" w:eastAsia="Calibri" w:hAnsi="Calibri" w:cs="Times New Roman"/>
          <w:sz w:val="20"/>
          <w:szCs w:val="20"/>
        </w:rPr>
        <w:t xml:space="preserve">, </w:t>
      </w:r>
      <w:r w:rsidR="0061475E">
        <w:rPr>
          <w:rFonts w:ascii="Calibri" w:eastAsia="Calibri" w:hAnsi="Calibri" w:cs="Times New Roman"/>
          <w:sz w:val="20"/>
          <w:szCs w:val="20"/>
        </w:rPr>
        <w:t>30</w:t>
      </w:r>
      <w:r w:rsidR="00A016E2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61475E" w:rsidRPr="00D758DF" w:rsidDel="009D132E" w:rsidRDefault="0061475E" w:rsidP="00821115">
      <w:pPr>
        <w:spacing w:after="0" w:line="240" w:lineRule="auto"/>
        <w:ind w:left="720" w:firstLine="720"/>
        <w:rPr>
          <w:del w:id="4" w:author="Houghton Mifflin Harcourt Publishing Company" w:date="2012-11-19T14:54:00Z"/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</w:t>
      </w:r>
      <w:r w:rsidR="007D0CC9"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186407">
        <w:rPr>
          <w:rFonts w:ascii="Calibri" w:eastAsia="Calibri" w:hAnsi="Calibri" w:cs="Times New Roman"/>
          <w:sz w:val="20"/>
          <w:szCs w:val="20"/>
        </w:rPr>
        <w:t>soldToAddress</w:t>
      </w:r>
      <w:proofErr w:type="spellEnd"/>
      <w:proofErr w:type="gramEnd"/>
      <w:r w:rsidR="007D0CC9">
        <w:rPr>
          <w:rFonts w:ascii="Calibri" w:eastAsia="Calibri" w:hAnsi="Calibri" w:cs="Times New Roman"/>
          <w:sz w:val="20"/>
          <w:szCs w:val="20"/>
        </w:rPr>
        <w:t>”</w:t>
      </w:r>
      <w:r w:rsidR="009D132E">
        <w:rPr>
          <w:rFonts w:ascii="Calibri" w:eastAsia="Calibri" w:hAnsi="Calibri" w:cs="Times New Roman"/>
          <w:sz w:val="20"/>
          <w:szCs w:val="20"/>
        </w:rPr>
        <w:t xml:space="preserve"> </w:t>
      </w:r>
      <w:r w:rsidR="00967177"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9D132E">
        <w:rPr>
          <w:rFonts w:ascii="Calibri" w:eastAsia="Calibri" w:hAnsi="Calibri" w:cs="Times New Roman"/>
          <w:sz w:val="20"/>
          <w:szCs w:val="20"/>
        </w:rPr>
        <w:t xml:space="preserve">Address[], Required, Please refer the </w:t>
      </w:r>
      <w:r w:rsidR="00967177">
        <w:rPr>
          <w:rFonts w:ascii="Calibri" w:eastAsia="Calibri" w:hAnsi="Calibri" w:cs="Times New Roman"/>
          <w:sz w:val="20"/>
          <w:szCs w:val="20"/>
        </w:rPr>
        <w:t xml:space="preserve">‘Address’ </w:t>
      </w:r>
      <w:r w:rsidR="009D132E">
        <w:rPr>
          <w:rFonts w:ascii="Calibri" w:eastAsia="Calibri" w:hAnsi="Calibri" w:cs="Times New Roman"/>
          <w:sz w:val="20"/>
          <w:szCs w:val="20"/>
        </w:rPr>
        <w:t>structure</w:t>
      </w:r>
      <w:del w:id="5" w:author="Houghton Mifflin Harcourt Publishing Company" w:date="2012-11-19T14:54:00Z">
        <w:r w:rsidR="00186407" w:rsidDel="009D132E">
          <w:rPr>
            <w:rFonts w:ascii="Calibri" w:eastAsia="Calibri" w:hAnsi="Calibri" w:cs="Times New Roman"/>
            <w:sz w:val="20"/>
            <w:szCs w:val="20"/>
          </w:rPr>
          <w:delText xml:space="preserve"> </w:delText>
        </w:r>
      </w:del>
    </w:p>
    <w:p w:rsidR="00305EE9" w:rsidRPr="00D758DF" w:rsidRDefault="00305EE9" w:rsidP="00821115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}</w:t>
      </w:r>
      <w:r w:rsidRPr="00D758DF">
        <w:rPr>
          <w:rFonts w:ascii="Calibri" w:eastAsia="Calibri" w:hAnsi="Calibri" w:cs="Times New Roman"/>
          <w:sz w:val="20"/>
          <w:szCs w:val="20"/>
        </w:rPr>
        <w:tab/>
      </w:r>
    </w:p>
    <w:p w:rsidR="00305EE9" w:rsidRDefault="00305EE9" w:rsidP="00305EE9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color w:val="1F497D"/>
        </w:rPr>
        <w:tab/>
      </w:r>
      <w:r>
        <w:rPr>
          <w:rFonts w:ascii="Calibri" w:eastAsia="Calibri" w:hAnsi="Calibri" w:cs="Times New Roman"/>
          <w:b/>
          <w:color w:val="1F497D"/>
        </w:rPr>
        <w:tab/>
      </w:r>
      <w:r>
        <w:rPr>
          <w:rFonts w:ascii="Calibri" w:eastAsia="Calibri" w:hAnsi="Calibri" w:cs="Times New Roman"/>
          <w:b/>
          <w:color w:val="1F497D"/>
        </w:rPr>
        <w:tab/>
      </w:r>
    </w:p>
    <w:p w:rsidR="00305EE9" w:rsidRDefault="00305EE9" w:rsidP="00305EE9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A57B19" w:rsidRDefault="00A57B19" w:rsidP="00305EE9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A57B19" w:rsidRDefault="00A57B19" w:rsidP="00305EE9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7D727F" w:rsidRDefault="007D727F" w:rsidP="00305EE9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7D727F" w:rsidRDefault="007D727F" w:rsidP="00305EE9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A57B19" w:rsidRDefault="00A57B19" w:rsidP="00305EE9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305EE9" w:rsidRDefault="00305EE9" w:rsidP="00305EE9">
      <w:pPr>
        <w:spacing w:after="0" w:line="240" w:lineRule="auto"/>
        <w:rPr>
          <w:rFonts w:ascii="Calibri" w:eastAsia="Calibri" w:hAnsi="Calibri" w:cs="Times New Roman"/>
          <w:color w:val="1F497D"/>
          <w:sz w:val="20"/>
          <w:szCs w:val="20"/>
        </w:rPr>
      </w:pPr>
      <w:r w:rsidRPr="00D758DF">
        <w:rPr>
          <w:rFonts w:ascii="Calibri" w:eastAsia="Calibri" w:hAnsi="Calibri" w:cs="Times New Roman"/>
          <w:b/>
          <w:color w:val="1F497D"/>
        </w:rPr>
        <w:lastRenderedPageBreak/>
        <w:t>Response Type</w:t>
      </w:r>
      <w:r w:rsidR="005E516A">
        <w:rPr>
          <w:rFonts w:ascii="Calibri" w:eastAsia="Calibri" w:hAnsi="Calibri" w:cs="Times New Roman"/>
          <w:b/>
          <w:color w:val="1F497D"/>
        </w:rPr>
        <w:tab/>
      </w:r>
      <w:r w:rsidRPr="005E516A">
        <w:rPr>
          <w:rFonts w:ascii="Calibri" w:eastAsia="Calibri" w:hAnsi="Calibri" w:cs="Times New Roman"/>
          <w:b/>
          <w:color w:val="1F497D"/>
        </w:rPr>
        <w:t>:</w:t>
      </w:r>
      <w:r w:rsidRPr="00D758DF">
        <w:rPr>
          <w:rFonts w:ascii="Calibri" w:eastAsia="Calibri" w:hAnsi="Calibri" w:cs="Times New Roman"/>
          <w:color w:val="1F497D"/>
        </w:rPr>
        <w:t xml:space="preserve"> </w:t>
      </w:r>
      <w:r w:rsidR="003060AD">
        <w:rPr>
          <w:rFonts w:ascii="Calibri" w:eastAsia="Calibri" w:hAnsi="Calibri" w:cs="Times New Roman"/>
          <w:color w:val="1F497D"/>
          <w:sz w:val="20"/>
          <w:szCs w:val="20"/>
        </w:rPr>
        <w:t>XML</w:t>
      </w:r>
      <w:r w:rsidR="00E374B3">
        <w:rPr>
          <w:rFonts w:ascii="Calibri" w:eastAsia="Calibri" w:hAnsi="Calibri" w:cs="Times New Roman"/>
          <w:color w:val="1F497D"/>
          <w:sz w:val="20"/>
          <w:szCs w:val="20"/>
        </w:rPr>
        <w:t xml:space="preserve"> or </w:t>
      </w:r>
      <w:r w:rsidR="00E374B3" w:rsidRPr="00D758DF">
        <w:rPr>
          <w:rFonts w:ascii="Calibri" w:eastAsia="Calibri" w:hAnsi="Calibri" w:cs="Times New Roman"/>
          <w:color w:val="1F497D"/>
          <w:sz w:val="20"/>
          <w:szCs w:val="20"/>
        </w:rPr>
        <w:t>JSON</w:t>
      </w:r>
      <w:r w:rsidR="00E374B3">
        <w:rPr>
          <w:rFonts w:ascii="Calibri" w:eastAsia="Calibri" w:hAnsi="Calibri" w:cs="Times New Roman"/>
          <w:color w:val="1F497D"/>
          <w:sz w:val="20"/>
          <w:szCs w:val="20"/>
        </w:rPr>
        <w:t xml:space="preserve"> </w:t>
      </w:r>
    </w:p>
    <w:p w:rsidR="00A57B19" w:rsidRDefault="00A57B19" w:rsidP="00305EE9">
      <w:pPr>
        <w:spacing w:after="0" w:line="240" w:lineRule="auto"/>
        <w:rPr>
          <w:rFonts w:ascii="Calibri" w:eastAsia="Calibri" w:hAnsi="Calibri" w:cs="Times New Roman"/>
          <w:color w:val="1F497D"/>
          <w:sz w:val="20"/>
          <w:szCs w:val="20"/>
        </w:rPr>
      </w:pPr>
    </w:p>
    <w:p w:rsidR="00305EE9" w:rsidRDefault="00305EE9" w:rsidP="00305EE9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D758DF">
        <w:rPr>
          <w:rFonts w:ascii="Calibri" w:eastAsia="Calibri" w:hAnsi="Calibri" w:cs="Times New Roman"/>
          <w:b/>
          <w:color w:val="1F497D"/>
        </w:rPr>
        <w:t>Response Parameters</w:t>
      </w:r>
      <w:r w:rsidRPr="00D758DF">
        <w:rPr>
          <w:rFonts w:ascii="Calibri" w:eastAsia="Calibri" w:hAnsi="Calibri" w:cs="Times New Roman"/>
          <w:color w:val="1F497D"/>
        </w:rPr>
        <w:t>:</w:t>
      </w:r>
    </w:p>
    <w:p w:rsidR="007D0CC9" w:rsidRDefault="007D0CC9" w:rsidP="001D4986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</w:p>
    <w:p w:rsidR="007D0CC9" w:rsidRDefault="007D0CC9" w:rsidP="00F93B4D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 w:rsidR="00740806">
        <w:rPr>
          <w:rFonts w:ascii="Calibri" w:eastAsia="Calibri" w:hAnsi="Calibri" w:cs="Times New Roman"/>
          <w:sz w:val="20"/>
          <w:szCs w:val="20"/>
        </w:rPr>
        <w:t>soldToCustomerId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 w:rsidR="004D0B3E">
        <w:rPr>
          <w:rFonts w:ascii="Calibri" w:eastAsia="Calibri" w:hAnsi="Calibri" w:cs="Times New Roman"/>
          <w:sz w:val="20"/>
          <w:szCs w:val="20"/>
        </w:rPr>
        <w:t>,</w:t>
      </w:r>
      <w:r w:rsidR="00AA215A">
        <w:rPr>
          <w:rFonts w:ascii="Calibri" w:eastAsia="Calibri" w:hAnsi="Calibri" w:cs="Times New Roman"/>
          <w:sz w:val="20"/>
          <w:szCs w:val="20"/>
        </w:rPr>
        <w:tab/>
      </w:r>
      <w:r w:rsidR="00AA215A" w:rsidRPr="00D758DF">
        <w:rPr>
          <w:rFonts w:ascii="Calibri" w:eastAsia="Calibri" w:hAnsi="Calibri" w:cs="Times New Roman"/>
          <w:sz w:val="20"/>
          <w:szCs w:val="20"/>
        </w:rPr>
        <w:t xml:space="preserve">– String </w:t>
      </w:r>
    </w:p>
    <w:p w:rsidR="00F93B4D" w:rsidRDefault="00F93B4D" w:rsidP="00F93B4D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</w:p>
    <w:p w:rsidR="00F93B4D" w:rsidRPr="00F97FD5" w:rsidRDefault="00F93B4D" w:rsidP="00F93B4D">
      <w:pPr>
        <w:spacing w:after="0" w:line="240" w:lineRule="auto"/>
        <w:ind w:firstLine="720"/>
        <w:rPr>
          <w:rFonts w:ascii="Calibri" w:eastAsia="Calibri" w:hAnsi="Calibri" w:cs="Times New Roman"/>
          <w:b/>
          <w:sz w:val="20"/>
          <w:szCs w:val="20"/>
        </w:rPr>
      </w:pPr>
      <w:r w:rsidRPr="00F97FD5">
        <w:rPr>
          <w:rFonts w:ascii="Calibri" w:eastAsia="Calibri" w:hAnsi="Calibri" w:cs="Times New Roman"/>
          <w:b/>
          <w:sz w:val="20"/>
          <w:szCs w:val="20"/>
        </w:rPr>
        <w:t>Or</w:t>
      </w:r>
    </w:p>
    <w:p w:rsidR="00F93B4D" w:rsidRDefault="00F93B4D" w:rsidP="00F93B4D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</w:p>
    <w:p w:rsidR="00305EE9" w:rsidRDefault="00AD1A88" w:rsidP="00F93B4D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</w:t>
      </w:r>
      <w:proofErr w:type="gramStart"/>
      <w:r w:rsidR="00690D5A">
        <w:rPr>
          <w:rFonts w:ascii="Calibri" w:eastAsia="Calibri" w:hAnsi="Calibri" w:cs="Times New Roman"/>
          <w:sz w:val="20"/>
          <w:szCs w:val="20"/>
        </w:rPr>
        <w:t>e</w:t>
      </w:r>
      <w:r w:rsidR="00305EE9" w:rsidRPr="00D758DF">
        <w:rPr>
          <w:rFonts w:ascii="Calibri" w:eastAsia="Calibri" w:hAnsi="Calibri" w:cs="Times New Roman"/>
          <w:sz w:val="20"/>
          <w:szCs w:val="20"/>
        </w:rPr>
        <w:t>rror</w:t>
      </w:r>
      <w:proofErr w:type="gramEnd"/>
      <w:r w:rsidR="00267126">
        <w:rPr>
          <w:rFonts w:ascii="Calibri" w:eastAsia="Calibri" w:hAnsi="Calibri" w:cs="Times New Roman"/>
          <w:sz w:val="20"/>
          <w:szCs w:val="20"/>
        </w:rPr>
        <w:t xml:space="preserve"> []</w:t>
      </w:r>
    </w:p>
    <w:p w:rsidR="00FE7A11" w:rsidRDefault="00305EE9" w:rsidP="00F93B4D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{</w:t>
      </w:r>
    </w:p>
    <w:p w:rsidR="00305EE9" w:rsidRDefault="00305EE9" w:rsidP="00F93B4D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errorCategory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 w:rsidR="002E5640">
        <w:rPr>
          <w:rFonts w:ascii="Calibri" w:eastAsia="Calibri" w:hAnsi="Calibri" w:cs="Times New Roman"/>
          <w:sz w:val="20"/>
          <w:szCs w:val="20"/>
        </w:rPr>
        <w:tab/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 w:rsidRPr="00D758DF">
        <w:rPr>
          <w:rFonts w:ascii="Calibri" w:eastAsia="Calibri" w:hAnsi="Calibri" w:cs="Times New Roman"/>
          <w:sz w:val="20"/>
          <w:szCs w:val="20"/>
        </w:rPr>
        <w:t>– String</w:t>
      </w:r>
      <w:r w:rsidR="00BF544B">
        <w:rPr>
          <w:rFonts w:ascii="Calibri" w:eastAsia="Calibri" w:hAnsi="Calibri" w:cs="Times New Roman"/>
          <w:sz w:val="20"/>
          <w:szCs w:val="20"/>
        </w:rPr>
        <w:tab/>
      </w:r>
    </w:p>
    <w:p w:rsidR="00305EE9" w:rsidRDefault="00305EE9" w:rsidP="00F93B4D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errorCode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 w:rsidRPr="00D758DF">
        <w:rPr>
          <w:rFonts w:ascii="Calibri" w:eastAsia="Calibri" w:hAnsi="Calibri" w:cs="Times New Roman"/>
          <w:sz w:val="20"/>
          <w:szCs w:val="20"/>
        </w:rPr>
        <w:t>– String</w:t>
      </w:r>
    </w:p>
    <w:p w:rsidR="00305EE9" w:rsidRDefault="00305EE9" w:rsidP="00F93B4D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errorMessage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 w:rsidRPr="00D758DF">
        <w:rPr>
          <w:rFonts w:ascii="Calibri" w:eastAsia="Calibri" w:hAnsi="Calibri" w:cs="Times New Roman"/>
          <w:sz w:val="20"/>
          <w:szCs w:val="20"/>
        </w:rPr>
        <w:t>– String</w:t>
      </w:r>
    </w:p>
    <w:p w:rsidR="00305EE9" w:rsidRDefault="00305EE9" w:rsidP="00F93B4D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itemKey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 w:rsidRPr="00D758DF">
        <w:rPr>
          <w:rFonts w:ascii="Calibri" w:eastAsia="Calibri" w:hAnsi="Calibri" w:cs="Times New Roman"/>
          <w:sz w:val="20"/>
          <w:szCs w:val="20"/>
        </w:rPr>
        <w:t>– String</w:t>
      </w:r>
      <w:r w:rsidR="009C7CB6">
        <w:rPr>
          <w:rFonts w:ascii="Calibri" w:eastAsia="Calibri" w:hAnsi="Calibri" w:cs="Times New Roman"/>
          <w:sz w:val="20"/>
          <w:szCs w:val="20"/>
        </w:rPr>
        <w:t xml:space="preserve"> </w:t>
      </w:r>
    </w:p>
    <w:p w:rsidR="00305EE9" w:rsidRDefault="00305EE9" w:rsidP="00F93B4D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targetSystemError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 w:rsidR="003D33ED">
        <w:rPr>
          <w:rFonts w:ascii="Calibri" w:eastAsia="Calibri" w:hAnsi="Calibri" w:cs="Times New Roman"/>
          <w:sz w:val="20"/>
          <w:szCs w:val="20"/>
        </w:rPr>
        <w:tab/>
      </w:r>
      <w:r w:rsidR="003D33ED" w:rsidRPr="00D758DF">
        <w:rPr>
          <w:rFonts w:ascii="Calibri" w:eastAsia="Calibri" w:hAnsi="Calibri" w:cs="Times New Roman"/>
          <w:sz w:val="20"/>
          <w:szCs w:val="20"/>
        </w:rPr>
        <w:t>– String</w:t>
      </w:r>
    </w:p>
    <w:p w:rsidR="00305EE9" w:rsidRDefault="00305EE9" w:rsidP="00F93B4D">
      <w:pPr>
        <w:spacing w:after="0" w:line="240" w:lineRule="auto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0"/>
          <w:szCs w:val="20"/>
        </w:rPr>
        <w:t>}</w:t>
      </w:r>
      <w:r w:rsidRPr="00D758DF">
        <w:rPr>
          <w:rFonts w:ascii="Calibri" w:eastAsia="Calibri" w:hAnsi="Calibri" w:cs="Times New Roman"/>
        </w:rPr>
        <w:t xml:space="preserve">    </w:t>
      </w:r>
    </w:p>
    <w:p w:rsidR="00305EE9" w:rsidRDefault="007B72BE" w:rsidP="007B72BE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821115" w:rsidRPr="00251560" w:rsidRDefault="00821115" w:rsidP="007B72BE">
      <w:pPr>
        <w:spacing w:after="0" w:line="240" w:lineRule="auto"/>
        <w:rPr>
          <w:b/>
          <w:bCs/>
          <w:color w:val="1F497D"/>
        </w:rPr>
      </w:pPr>
    </w:p>
    <w:p w:rsidR="00305EE9" w:rsidRDefault="00305EE9" w:rsidP="00305EE9">
      <w:pPr>
        <w:autoSpaceDE w:val="0"/>
        <w:autoSpaceDN w:val="0"/>
        <w:rPr>
          <w:rFonts w:ascii="Lucida Console" w:hAnsi="Lucida Console"/>
          <w:sz w:val="18"/>
          <w:szCs w:val="18"/>
        </w:rPr>
      </w:pPr>
      <w:r w:rsidRPr="00251560">
        <w:rPr>
          <w:b/>
          <w:bCs/>
          <w:color w:val="1F497D"/>
        </w:rPr>
        <w:t xml:space="preserve">Example </w:t>
      </w:r>
      <w:r>
        <w:rPr>
          <w:b/>
          <w:bCs/>
          <w:color w:val="1F497D"/>
        </w:rPr>
        <w:t>request</w:t>
      </w:r>
      <w:r>
        <w:rPr>
          <w:color w:val="1F497D"/>
        </w:rPr>
        <w:t>:</w:t>
      </w:r>
      <w:r w:rsidRPr="00321212">
        <w:rPr>
          <w:rFonts w:ascii="Lucida Console" w:hAnsi="Lucida Console"/>
          <w:sz w:val="18"/>
          <w:szCs w:val="18"/>
        </w:rPr>
        <w:t xml:space="preserve"> </w:t>
      </w:r>
    </w:p>
    <w:p w:rsidR="00870720" w:rsidRDefault="00870720" w:rsidP="00E24F65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{</w:t>
      </w:r>
      <w:r>
        <w:rPr>
          <w:rFonts w:ascii="Calibri" w:eastAsia="Calibri" w:hAnsi="Calibri" w:cs="Times New Roman"/>
          <w:sz w:val="20"/>
          <w:szCs w:val="20"/>
        </w:rPr>
        <w:tab/>
      </w:r>
    </w:p>
    <w:p w:rsidR="00E24F65" w:rsidRDefault="00870720" w:rsidP="002E69C8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932860">
        <w:rPr>
          <w:rFonts w:ascii="Calibri" w:eastAsia="Calibri" w:hAnsi="Calibri" w:cs="Times New Roman"/>
          <w:sz w:val="20"/>
          <w:szCs w:val="20"/>
        </w:rPr>
        <w:t>createC</w:t>
      </w:r>
      <w:r w:rsidR="00E24F65">
        <w:rPr>
          <w:rFonts w:ascii="Calibri" w:eastAsia="Calibri" w:hAnsi="Calibri" w:cs="Times New Roman"/>
          <w:sz w:val="20"/>
          <w:szCs w:val="20"/>
        </w:rPr>
        <w:t>ustomerRequest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”:</w:t>
      </w:r>
      <w:r w:rsidR="00E24F65">
        <w:rPr>
          <w:rFonts w:ascii="Calibri" w:eastAsia="Calibri" w:hAnsi="Calibri" w:cs="Times New Roman"/>
          <w:sz w:val="20"/>
          <w:szCs w:val="20"/>
        </w:rPr>
        <w:t>{</w:t>
      </w:r>
    </w:p>
    <w:p w:rsidR="00E24F65" w:rsidRDefault="00E24F65" w:rsidP="00E24F65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 “</w:t>
      </w:r>
      <w:proofErr w:type="spellStart"/>
      <w:r>
        <w:rPr>
          <w:rFonts w:ascii="Calibri" w:eastAsia="Calibri" w:hAnsi="Calibri" w:cs="Times New Roman"/>
          <w:sz w:val="20"/>
          <w:szCs w:val="20"/>
        </w:rPr>
        <w:t>storeId</w:t>
      </w:r>
      <w:proofErr w:type="spellEnd"/>
      <w:r>
        <w:rPr>
          <w:rFonts w:ascii="Calibri" w:eastAsia="Calibri" w:hAnsi="Calibri" w:cs="Times New Roman"/>
          <w:sz w:val="20"/>
          <w:szCs w:val="20"/>
        </w:rPr>
        <w:t>”:”</w:t>
      </w:r>
      <w:r w:rsidR="00783217" w:rsidRPr="00783217">
        <w:t xml:space="preserve"> </w:t>
      </w:r>
      <w:r w:rsidR="00783217" w:rsidRPr="00783217">
        <w:rPr>
          <w:rFonts w:ascii="Calibri" w:eastAsia="Calibri" w:hAnsi="Calibri" w:cs="Times New Roman"/>
          <w:sz w:val="20"/>
          <w:szCs w:val="20"/>
        </w:rPr>
        <w:t>500000</w:t>
      </w:r>
      <w:r>
        <w:rPr>
          <w:rFonts w:ascii="Calibri" w:eastAsia="Calibri" w:hAnsi="Calibri" w:cs="Times New Roman"/>
          <w:sz w:val="20"/>
          <w:szCs w:val="20"/>
        </w:rPr>
        <w:t>”,</w:t>
      </w:r>
    </w:p>
    <w:p w:rsidR="00E24F65" w:rsidRDefault="00E24F65" w:rsidP="00E24F65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               “webuserId”:”</w:t>
      </w:r>
      <w:r w:rsidR="00783217">
        <w:rPr>
          <w:rFonts w:ascii="Calibri" w:eastAsia="Calibri" w:hAnsi="Calibri" w:cs="Times New Roman"/>
          <w:sz w:val="20"/>
          <w:szCs w:val="20"/>
        </w:rPr>
        <w:t>1234</w:t>
      </w:r>
      <w:r>
        <w:rPr>
          <w:rFonts w:ascii="Calibri" w:eastAsia="Calibri" w:hAnsi="Calibri" w:cs="Times New Roman"/>
          <w:sz w:val="20"/>
          <w:szCs w:val="20"/>
        </w:rPr>
        <w:t>”</w:t>
      </w:r>
    </w:p>
    <w:p w:rsidR="00E24F65" w:rsidRDefault="00F25634" w:rsidP="00F9688A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 </w:t>
      </w:r>
      <w:r w:rsidR="00E24F65"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E24F65">
        <w:rPr>
          <w:rFonts w:ascii="Calibri" w:eastAsia="Calibri" w:hAnsi="Calibri" w:cs="Times New Roman"/>
          <w:sz w:val="20"/>
          <w:szCs w:val="20"/>
        </w:rPr>
        <w:t>soldToAddress</w:t>
      </w:r>
      <w:proofErr w:type="spellEnd"/>
      <w:proofErr w:type="gramEnd"/>
      <w:r w:rsidR="00E24F65">
        <w:rPr>
          <w:rFonts w:ascii="Calibri" w:eastAsia="Calibri" w:hAnsi="Calibri" w:cs="Times New Roman"/>
          <w:sz w:val="20"/>
          <w:szCs w:val="20"/>
        </w:rPr>
        <w:t>”: Address[]</w:t>
      </w:r>
    </w:p>
    <w:p w:rsidR="00870720" w:rsidRPr="00E24F65" w:rsidRDefault="00F9688A" w:rsidP="00E24F65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="00E24F65">
        <w:rPr>
          <w:rFonts w:ascii="Calibri" w:eastAsia="Calibri" w:hAnsi="Calibri" w:cs="Times New Roman"/>
          <w:sz w:val="20"/>
          <w:szCs w:val="20"/>
        </w:rPr>
        <w:t xml:space="preserve"> }</w:t>
      </w:r>
    </w:p>
    <w:p w:rsidR="00870720" w:rsidRPr="00870720" w:rsidRDefault="00870720" w:rsidP="00870720">
      <w:pPr>
        <w:pStyle w:val="PlainText"/>
        <w:rPr>
          <w:rFonts w:eastAsia="Calibri" w:cs="Times New Roman"/>
          <w:sz w:val="20"/>
          <w:szCs w:val="20"/>
        </w:rPr>
      </w:pPr>
      <w:r>
        <w:rPr>
          <w:rFonts w:eastAsia="Calibri" w:cs="Times New Roman"/>
          <w:sz w:val="20"/>
          <w:szCs w:val="20"/>
        </w:rPr>
        <w:t>}</w:t>
      </w:r>
    </w:p>
    <w:p w:rsidR="006B0044" w:rsidRPr="00870720" w:rsidRDefault="006B0044" w:rsidP="00CA6B4D">
      <w:pPr>
        <w:pStyle w:val="PlainText"/>
        <w:rPr>
          <w:rFonts w:eastAsia="Calibri" w:cs="Times New Roman"/>
          <w:sz w:val="20"/>
          <w:szCs w:val="20"/>
        </w:rPr>
      </w:pPr>
    </w:p>
    <w:p w:rsidR="00305EE9" w:rsidRPr="00970324" w:rsidRDefault="00CA6B4D" w:rsidP="00CA6B4D">
      <w:pPr>
        <w:autoSpaceDE w:val="0"/>
        <w:autoSpaceDN w:val="0"/>
        <w:rPr>
          <w:b/>
          <w:bCs/>
          <w:color w:val="1F497D"/>
        </w:rPr>
      </w:pPr>
      <w:r w:rsidRPr="00970324">
        <w:rPr>
          <w:b/>
          <w:bCs/>
          <w:color w:val="1F497D"/>
        </w:rPr>
        <w:t xml:space="preserve"> </w:t>
      </w:r>
      <w:r w:rsidR="00305EE9" w:rsidRPr="00970324">
        <w:rPr>
          <w:b/>
          <w:bCs/>
          <w:color w:val="1F497D"/>
        </w:rPr>
        <w:t xml:space="preserve">Example </w:t>
      </w:r>
      <w:proofErr w:type="gramStart"/>
      <w:r w:rsidR="00305EE9" w:rsidRPr="00970324">
        <w:rPr>
          <w:b/>
          <w:bCs/>
          <w:color w:val="1F497D"/>
        </w:rPr>
        <w:t>response :</w:t>
      </w:r>
      <w:proofErr w:type="gramEnd"/>
    </w:p>
    <w:p w:rsidR="006964D7" w:rsidRDefault="006964D7" w:rsidP="006964D7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eastAsia="Calibri" w:cs="Times New Roman"/>
          <w:sz w:val="20"/>
          <w:szCs w:val="20"/>
        </w:rPr>
        <w:t>soldToCustomerId”</w:t>
      </w:r>
      <w:r>
        <w:rPr>
          <w:sz w:val="20"/>
          <w:szCs w:val="20"/>
        </w:rPr>
        <w:t>:”12345”</w:t>
      </w:r>
    </w:p>
    <w:p w:rsidR="00421CD7" w:rsidRPr="00F97FD5" w:rsidRDefault="00421CD7" w:rsidP="006964D7">
      <w:pPr>
        <w:pStyle w:val="PlainTex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F97FD5">
        <w:rPr>
          <w:b/>
          <w:sz w:val="20"/>
          <w:szCs w:val="20"/>
        </w:rPr>
        <w:t>Or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error</w:t>
      </w:r>
      <w:proofErr w:type="gramEnd"/>
      <w:r>
        <w:rPr>
          <w:sz w:val="20"/>
          <w:szCs w:val="20"/>
        </w:rPr>
        <w:t xml:space="preserve">": 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{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errorCategory</w:t>
      </w:r>
      <w:proofErr w:type="spellEnd"/>
      <w:proofErr w:type="gramEnd"/>
      <w:r w:rsidRPr="00A87F2F">
        <w:rPr>
          <w:sz w:val="20"/>
          <w:szCs w:val="20"/>
        </w:rPr>
        <w:t>": "ERROR_CATEGORY_BUSINESS",</w:t>
      </w:r>
    </w:p>
    <w:p w:rsidR="006964D7" w:rsidRDefault="006964D7" w:rsidP="006964D7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errorCode</w:t>
      </w:r>
      <w:proofErr w:type="spellEnd"/>
      <w:proofErr w:type="gramEnd"/>
      <w:r w:rsidRPr="00A87F2F">
        <w:rPr>
          <w:sz w:val="20"/>
          <w:szCs w:val="20"/>
        </w:rPr>
        <w:t>": "M3351",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errorMessage</w:t>
      </w:r>
      <w:proofErr w:type="spellEnd"/>
      <w:proofErr w:type="gramEnd"/>
      <w:r w:rsidRPr="00A87F2F">
        <w:rPr>
          <w:sz w:val="20"/>
          <w:szCs w:val="20"/>
        </w:rPr>
        <w:t>": "Material 111826 not maintained in plant 0400",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itemKey</w:t>
      </w:r>
      <w:proofErr w:type="spellEnd"/>
      <w:proofErr w:type="gramEnd"/>
      <w:r w:rsidRPr="00A87F2F">
        <w:rPr>
          <w:sz w:val="20"/>
          <w:szCs w:val="20"/>
        </w:rPr>
        <w:t>": "3",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targetSystemError</w:t>
      </w:r>
      <w:proofErr w:type="spellEnd"/>
      <w:proofErr w:type="gramEnd"/>
      <w:r w:rsidRPr="00A87F2F">
        <w:rPr>
          <w:sz w:val="20"/>
          <w:szCs w:val="20"/>
        </w:rPr>
        <w:t>": "</w:t>
      </w:r>
      <w:proofErr w:type="spellStart"/>
      <w:r w:rsidRPr="00A87F2F">
        <w:rPr>
          <w:sz w:val="20"/>
          <w:szCs w:val="20"/>
        </w:rPr>
        <w:t>SAP_code</w:t>
      </w:r>
      <w:proofErr w:type="spellEnd"/>
      <w:r w:rsidRPr="00A87F2F">
        <w:rPr>
          <w:sz w:val="20"/>
          <w:szCs w:val="20"/>
        </w:rPr>
        <w:t xml:space="preserve">: M3351, </w:t>
      </w:r>
      <w:proofErr w:type="spellStart"/>
      <w:r w:rsidRPr="00A87F2F">
        <w:rPr>
          <w:sz w:val="20"/>
          <w:szCs w:val="20"/>
        </w:rPr>
        <w:t>SAP_msg</w:t>
      </w:r>
      <w:proofErr w:type="spellEnd"/>
      <w:r w:rsidRPr="00A87F2F">
        <w:rPr>
          <w:sz w:val="20"/>
          <w:szCs w:val="20"/>
        </w:rPr>
        <w:t xml:space="preserve">: Material 111826 not maintained in plant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}</w:t>
      </w:r>
    </w:p>
    <w:p w:rsidR="006964D7" w:rsidRPr="00A87F2F" w:rsidRDefault="006964D7" w:rsidP="006964D7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</w:p>
    <w:p w:rsidR="006964D7" w:rsidRDefault="006964D7" w:rsidP="006964D7">
      <w:pPr>
        <w:pStyle w:val="PlainText"/>
        <w:rPr>
          <w:sz w:val="20"/>
          <w:szCs w:val="20"/>
        </w:rPr>
      </w:pPr>
    </w:p>
    <w:p w:rsidR="006061CF" w:rsidRDefault="006061CF" w:rsidP="00D13764">
      <w:pPr>
        <w:pStyle w:val="Heading2"/>
        <w:rPr>
          <w:color w:val="000000" w:themeColor="text1"/>
          <w:sz w:val="28"/>
          <w:szCs w:val="28"/>
        </w:rPr>
      </w:pPr>
    </w:p>
    <w:p w:rsidR="00150174" w:rsidRDefault="00150174" w:rsidP="00150174"/>
    <w:p w:rsidR="00150174" w:rsidRDefault="00150174" w:rsidP="00150174"/>
    <w:p w:rsidR="00150174" w:rsidRDefault="00150174" w:rsidP="00150174"/>
    <w:p w:rsidR="00150174" w:rsidRDefault="00150174" w:rsidP="00150174"/>
    <w:p w:rsidR="00D13764" w:rsidRPr="00B67065" w:rsidRDefault="00351F21" w:rsidP="00D13764">
      <w:pPr>
        <w:pStyle w:val="Heading2"/>
        <w:rPr>
          <w:color w:val="000000" w:themeColor="text1"/>
          <w:sz w:val="28"/>
          <w:szCs w:val="28"/>
        </w:rPr>
      </w:pPr>
      <w:bookmarkStart w:id="6" w:name="_Toc341102206"/>
      <w:proofErr w:type="spellStart"/>
      <w:proofErr w:type="gramStart"/>
      <w:r>
        <w:rPr>
          <w:color w:val="000000" w:themeColor="text1"/>
          <w:sz w:val="28"/>
          <w:szCs w:val="28"/>
        </w:rPr>
        <w:lastRenderedPageBreak/>
        <w:t>updateCustomer</w:t>
      </w:r>
      <w:proofErr w:type="spellEnd"/>
      <w:proofErr w:type="gramEnd"/>
      <w:r w:rsidR="00D13764" w:rsidRPr="00B67065">
        <w:rPr>
          <w:color w:val="000000" w:themeColor="text1"/>
          <w:sz w:val="28"/>
          <w:szCs w:val="28"/>
        </w:rPr>
        <w:t>:</w:t>
      </w:r>
      <w:bookmarkEnd w:id="6"/>
      <w:r w:rsidR="00D13764" w:rsidRPr="00B67065">
        <w:rPr>
          <w:color w:val="000000" w:themeColor="text1"/>
          <w:sz w:val="28"/>
          <w:szCs w:val="28"/>
        </w:rPr>
        <w:t xml:space="preserve">  </w:t>
      </w:r>
    </w:p>
    <w:p w:rsidR="00D13764" w:rsidRPr="00835219" w:rsidRDefault="00D13764" w:rsidP="00D13764"/>
    <w:p w:rsidR="00D13764" w:rsidRPr="007A132B" w:rsidRDefault="00D13764" w:rsidP="00D13764">
      <w:pPr>
        <w:rPr>
          <w:rFonts w:eastAsiaTheme="majorEastAsia" w:cstheme="minorHAnsi"/>
          <w:bCs/>
          <w:color w:val="000000" w:themeColor="text1"/>
        </w:rPr>
      </w:pPr>
      <w:r w:rsidRPr="007A132B">
        <w:rPr>
          <w:rFonts w:eastAsiaTheme="majorEastAsia" w:cstheme="minorHAnsi"/>
          <w:bCs/>
          <w:color w:val="000000" w:themeColor="text1"/>
        </w:rPr>
        <w:t xml:space="preserve">This </w:t>
      </w:r>
      <w:r>
        <w:rPr>
          <w:rFonts w:eastAsiaTheme="majorEastAsia" w:cstheme="minorHAnsi"/>
          <w:bCs/>
          <w:color w:val="000000" w:themeColor="text1"/>
        </w:rPr>
        <w:t>API</w:t>
      </w:r>
      <w:r w:rsidRPr="007A132B">
        <w:rPr>
          <w:rFonts w:eastAsiaTheme="majorEastAsia" w:cstheme="minorHAnsi"/>
          <w:bCs/>
          <w:color w:val="000000" w:themeColor="text1"/>
        </w:rPr>
        <w:t xml:space="preserve"> is </w:t>
      </w:r>
      <w:r w:rsidR="008F6BDB">
        <w:rPr>
          <w:rFonts w:eastAsiaTheme="majorEastAsia" w:cstheme="minorHAnsi"/>
          <w:bCs/>
          <w:color w:val="000000" w:themeColor="text1"/>
        </w:rPr>
        <w:t xml:space="preserve">to </w:t>
      </w:r>
      <w:r w:rsidR="00F00E7F">
        <w:rPr>
          <w:rFonts w:eastAsiaTheme="majorEastAsia" w:cstheme="minorHAnsi"/>
          <w:bCs/>
          <w:color w:val="000000" w:themeColor="text1"/>
        </w:rPr>
        <w:t xml:space="preserve">update a customer in SAP. The update customer request would be </w:t>
      </w:r>
      <w:proofErr w:type="gramStart"/>
      <w:r w:rsidR="00F00E7F">
        <w:rPr>
          <w:rFonts w:eastAsiaTheme="majorEastAsia" w:cstheme="minorHAnsi"/>
          <w:bCs/>
          <w:color w:val="000000" w:themeColor="text1"/>
        </w:rPr>
        <w:t xml:space="preserve">expecting </w:t>
      </w:r>
      <w:r w:rsidR="00FE7A11">
        <w:rPr>
          <w:rFonts w:eastAsiaTheme="majorEastAsia" w:cstheme="minorHAnsi"/>
          <w:bCs/>
          <w:color w:val="000000" w:themeColor="text1"/>
        </w:rPr>
        <w:t xml:space="preserve"> </w:t>
      </w:r>
      <w:r w:rsidR="008F6BDB">
        <w:rPr>
          <w:rFonts w:eastAsiaTheme="majorEastAsia" w:cstheme="minorHAnsi"/>
          <w:bCs/>
          <w:color w:val="000000" w:themeColor="text1"/>
        </w:rPr>
        <w:t>customer</w:t>
      </w:r>
      <w:proofErr w:type="gramEnd"/>
      <w:r w:rsidR="00F00E7F">
        <w:rPr>
          <w:rFonts w:eastAsiaTheme="majorEastAsia" w:cstheme="minorHAnsi"/>
          <w:bCs/>
          <w:color w:val="000000" w:themeColor="text1"/>
        </w:rPr>
        <w:t xml:space="preserve"> details and </w:t>
      </w:r>
      <w:proofErr w:type="spellStart"/>
      <w:r w:rsidR="00F00E7F">
        <w:rPr>
          <w:rFonts w:eastAsiaTheme="majorEastAsia" w:cstheme="minorHAnsi"/>
          <w:bCs/>
          <w:color w:val="000000" w:themeColor="text1"/>
        </w:rPr>
        <w:t>customerId</w:t>
      </w:r>
      <w:proofErr w:type="spellEnd"/>
      <w:r w:rsidR="0086676B">
        <w:rPr>
          <w:rFonts w:eastAsiaTheme="majorEastAsia" w:cstheme="minorHAnsi"/>
          <w:bCs/>
          <w:color w:val="000000" w:themeColor="text1"/>
        </w:rPr>
        <w:t xml:space="preserve"> as input </w:t>
      </w:r>
      <w:proofErr w:type="spellStart"/>
      <w:r w:rsidR="0086676B">
        <w:rPr>
          <w:rFonts w:eastAsiaTheme="majorEastAsia" w:cstheme="minorHAnsi"/>
          <w:bCs/>
          <w:color w:val="000000" w:themeColor="text1"/>
        </w:rPr>
        <w:t>paramets</w:t>
      </w:r>
      <w:proofErr w:type="spellEnd"/>
      <w:r w:rsidR="008F6BDB">
        <w:rPr>
          <w:rFonts w:eastAsiaTheme="majorEastAsia" w:cstheme="minorHAnsi"/>
          <w:bCs/>
          <w:color w:val="000000" w:themeColor="text1"/>
        </w:rPr>
        <w:t>.</w:t>
      </w:r>
      <w:r w:rsidRPr="007A132B">
        <w:rPr>
          <w:rFonts w:eastAsiaTheme="majorEastAsia" w:cstheme="minorHAnsi"/>
          <w:bCs/>
          <w:color w:val="000000" w:themeColor="text1"/>
        </w:rPr>
        <w:t xml:space="preserve"> </w:t>
      </w:r>
      <w:r w:rsidR="0086676B">
        <w:rPr>
          <w:rFonts w:eastAsiaTheme="majorEastAsia" w:cstheme="minorHAnsi"/>
          <w:bCs/>
          <w:color w:val="000000" w:themeColor="text1"/>
        </w:rPr>
        <w:t xml:space="preserve">SAP will send back the </w:t>
      </w:r>
      <w:proofErr w:type="spellStart"/>
      <w:r w:rsidR="0086676B">
        <w:rPr>
          <w:rFonts w:eastAsiaTheme="majorEastAsia" w:cstheme="minorHAnsi"/>
          <w:bCs/>
          <w:color w:val="000000" w:themeColor="text1"/>
        </w:rPr>
        <w:t>customerId</w:t>
      </w:r>
      <w:proofErr w:type="spellEnd"/>
      <w:r w:rsidR="0086676B">
        <w:rPr>
          <w:rFonts w:eastAsiaTheme="majorEastAsia" w:cstheme="minorHAnsi"/>
          <w:bCs/>
          <w:color w:val="000000" w:themeColor="text1"/>
        </w:rPr>
        <w:t xml:space="preserve"> which got updated. </w:t>
      </w:r>
    </w:p>
    <w:p w:rsidR="00D13764" w:rsidRPr="00337563" w:rsidRDefault="00D13764" w:rsidP="00D13764">
      <w:pPr>
        <w:pStyle w:val="HTMLPreformatted"/>
        <w:rPr>
          <w:color w:val="1F497D"/>
        </w:rPr>
      </w:pPr>
      <w:r w:rsidRPr="00251560">
        <w:rPr>
          <w:b/>
          <w:color w:val="1F497D"/>
        </w:rPr>
        <w:t>URL</w:t>
      </w:r>
      <w:r>
        <w:rPr>
          <w:color w:val="1F497D"/>
        </w:rPr>
        <w:t>:  &lt;server name&gt;/rest/</w:t>
      </w:r>
      <w:r w:rsidR="0086676B">
        <w:rPr>
          <w:color w:val="1F497D"/>
        </w:rPr>
        <w:t>customer</w:t>
      </w:r>
      <w:r w:rsidRPr="00337563">
        <w:rPr>
          <w:color w:val="1F497D"/>
        </w:rPr>
        <w:t>/</w:t>
      </w:r>
      <w:proofErr w:type="spellStart"/>
      <w:r w:rsidR="0086676B">
        <w:rPr>
          <w:color w:val="1F497D"/>
        </w:rPr>
        <w:t>updateCustomer</w:t>
      </w:r>
      <w:proofErr w:type="spellEnd"/>
    </w:p>
    <w:p w:rsidR="00D13764" w:rsidRDefault="00D13764" w:rsidP="00D13764">
      <w:pPr>
        <w:rPr>
          <w:color w:val="1F497D"/>
        </w:rPr>
      </w:pPr>
    </w:p>
    <w:p w:rsidR="005E516A" w:rsidRDefault="005E516A" w:rsidP="00D13764">
      <w:pPr>
        <w:rPr>
          <w:color w:val="1F497D"/>
        </w:rPr>
      </w:pPr>
      <w:r w:rsidRPr="005E516A">
        <w:rPr>
          <w:b/>
          <w:color w:val="1F497D"/>
        </w:rPr>
        <w:t>Method</w:t>
      </w:r>
      <w:r>
        <w:rPr>
          <w:color w:val="1F497D"/>
        </w:rPr>
        <w:tab/>
        <w:t xml:space="preserve">: </w:t>
      </w:r>
      <w:r w:rsidR="004F0BBE">
        <w:rPr>
          <w:color w:val="1F497D"/>
          <w:sz w:val="20"/>
          <w:szCs w:val="20"/>
        </w:rPr>
        <w:t>POST</w:t>
      </w:r>
    </w:p>
    <w:p w:rsidR="00D13764" w:rsidRDefault="00D13764" w:rsidP="00D13764">
      <w:pPr>
        <w:rPr>
          <w:color w:val="1F497D"/>
        </w:rPr>
      </w:pPr>
      <w:r w:rsidRPr="00251560">
        <w:rPr>
          <w:b/>
          <w:color w:val="1F497D"/>
        </w:rPr>
        <w:t>Request Type</w:t>
      </w:r>
      <w:r w:rsidR="005E516A">
        <w:rPr>
          <w:b/>
          <w:color w:val="1F497D"/>
        </w:rPr>
        <w:tab/>
      </w:r>
      <w:r>
        <w:rPr>
          <w:color w:val="1F497D"/>
        </w:rPr>
        <w:t xml:space="preserve">: </w:t>
      </w:r>
      <w:r w:rsidR="00150174">
        <w:rPr>
          <w:color w:val="1F497D"/>
        </w:rPr>
        <w:t xml:space="preserve">XML or </w:t>
      </w:r>
      <w:r w:rsidR="004F0BBE">
        <w:rPr>
          <w:color w:val="1F497D"/>
        </w:rPr>
        <w:t>JSON</w:t>
      </w:r>
    </w:p>
    <w:p w:rsidR="00150174" w:rsidRDefault="00150174" w:rsidP="00150174">
      <w:pPr>
        <w:rPr>
          <w:color w:val="1F497D"/>
        </w:rPr>
      </w:pPr>
      <w:r>
        <w:rPr>
          <w:b/>
          <w:color w:val="1F497D"/>
        </w:rPr>
        <w:t>Request Parameters</w:t>
      </w:r>
      <w:r>
        <w:rPr>
          <w:color w:val="1F497D"/>
        </w:rPr>
        <w:t>:</w:t>
      </w:r>
    </w:p>
    <w:p w:rsidR="00150174" w:rsidRPr="00D758DF" w:rsidRDefault="00150174" w:rsidP="00150174">
      <w:pPr>
        <w:spacing w:after="0" w:line="240" w:lineRule="auto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F97FD5">
        <w:rPr>
          <w:rFonts w:ascii="Calibri" w:eastAsia="Calibri" w:hAnsi="Calibri" w:cs="Times New Roman"/>
          <w:sz w:val="20"/>
          <w:szCs w:val="20"/>
        </w:rPr>
        <w:t>updateC</w:t>
      </w:r>
      <w:r>
        <w:rPr>
          <w:rFonts w:ascii="Calibri" w:eastAsia="Calibri" w:hAnsi="Calibri" w:cs="Times New Roman"/>
          <w:sz w:val="20"/>
          <w:szCs w:val="20"/>
        </w:rPr>
        <w:t>ustomerRequest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</w:p>
    <w:p w:rsidR="00150174" w:rsidRDefault="00150174" w:rsidP="00150174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{ </w:t>
      </w:r>
    </w:p>
    <w:p w:rsidR="00150174" w:rsidRPr="00D758DF" w:rsidRDefault="00150174" w:rsidP="00150174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 “</w:t>
      </w:r>
      <w:proofErr w:type="spellStart"/>
      <w:proofErr w:type="gramStart"/>
      <w:r w:rsidR="000C0F1F">
        <w:rPr>
          <w:rFonts w:ascii="Calibri" w:eastAsia="Calibri" w:hAnsi="Calibri" w:cs="Times New Roman"/>
          <w:sz w:val="20"/>
          <w:szCs w:val="20"/>
        </w:rPr>
        <w:t>customerId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 w:rsidRPr="00D758DF">
        <w:rPr>
          <w:rFonts w:ascii="Calibri" w:eastAsia="Calibri" w:hAnsi="Calibri" w:cs="Times New Roman"/>
          <w:sz w:val="20"/>
          <w:szCs w:val="20"/>
        </w:rPr>
        <w:t xml:space="preserve"> </w:t>
      </w:r>
      <w:r w:rsidRPr="00D758DF">
        <w:rPr>
          <w:rFonts w:ascii="Calibri" w:eastAsia="Calibri" w:hAnsi="Calibri" w:cs="Times New Roman"/>
          <w:sz w:val="20"/>
          <w:szCs w:val="20"/>
        </w:rPr>
        <w:tab/>
      </w:r>
      <w:r w:rsidR="008569B7">
        <w:rPr>
          <w:rFonts w:ascii="Calibri" w:eastAsia="Calibri" w:hAnsi="Calibri" w:cs="Times New Roman"/>
          <w:sz w:val="20"/>
          <w:szCs w:val="20"/>
        </w:rPr>
        <w:tab/>
      </w:r>
      <w:r w:rsidR="008569B7"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String </w:t>
      </w:r>
      <w:r>
        <w:rPr>
          <w:rFonts w:ascii="Calibri" w:eastAsia="Calibri" w:hAnsi="Calibri" w:cs="Times New Roman"/>
          <w:sz w:val="20"/>
          <w:szCs w:val="20"/>
        </w:rPr>
        <w:t xml:space="preserve">, Required , </w:t>
      </w:r>
      <w:r w:rsidR="00E855B6">
        <w:rPr>
          <w:rFonts w:ascii="Calibri" w:eastAsia="Calibri" w:hAnsi="Calibri" w:cs="Times New Roman"/>
          <w:sz w:val="20"/>
          <w:szCs w:val="20"/>
        </w:rPr>
        <w:t>25</w:t>
      </w:r>
      <w:r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150174" w:rsidRDefault="00150174" w:rsidP="00614C41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B81977">
        <w:rPr>
          <w:rFonts w:ascii="Calibri" w:eastAsia="Calibri" w:hAnsi="Calibri" w:cs="Times New Roman"/>
          <w:sz w:val="20"/>
          <w:szCs w:val="20"/>
        </w:rPr>
        <w:t xml:space="preserve"> </w:t>
      </w: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soldToAddress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 w:rsidR="000C0F1F">
        <w:rPr>
          <w:rFonts w:ascii="Calibri" w:eastAsia="Calibri" w:hAnsi="Calibri" w:cs="Times New Roman"/>
          <w:sz w:val="20"/>
          <w:szCs w:val="20"/>
        </w:rPr>
        <w:tab/>
      </w:r>
      <w:r w:rsidR="000C0F1F">
        <w:rPr>
          <w:rFonts w:ascii="Calibri" w:eastAsia="Calibri" w:hAnsi="Calibri" w:cs="Times New Roman"/>
          <w:sz w:val="20"/>
          <w:szCs w:val="20"/>
        </w:rPr>
        <w:tab/>
        <w:t xml:space="preserve">– </w:t>
      </w:r>
      <w:r w:rsidR="002A457A">
        <w:rPr>
          <w:rFonts w:ascii="Calibri" w:eastAsia="Calibri" w:hAnsi="Calibri" w:cs="Times New Roman"/>
          <w:sz w:val="20"/>
          <w:szCs w:val="20"/>
        </w:rPr>
        <w:t>Address[], Required</w:t>
      </w:r>
      <w:r w:rsidR="00F07E82">
        <w:rPr>
          <w:rFonts w:ascii="Calibri" w:eastAsia="Calibri" w:hAnsi="Calibri" w:cs="Times New Roman"/>
          <w:sz w:val="20"/>
          <w:szCs w:val="20"/>
        </w:rPr>
        <w:t>, please refer the Address Structure</w:t>
      </w:r>
    </w:p>
    <w:p w:rsidR="00150174" w:rsidRPr="00D758DF" w:rsidRDefault="00150174" w:rsidP="00150174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}</w:t>
      </w:r>
      <w:r w:rsidRPr="00D758DF">
        <w:rPr>
          <w:rFonts w:ascii="Calibri" w:eastAsia="Calibri" w:hAnsi="Calibri" w:cs="Times New Roman"/>
          <w:sz w:val="20"/>
          <w:szCs w:val="20"/>
        </w:rPr>
        <w:tab/>
      </w:r>
    </w:p>
    <w:p w:rsidR="00150174" w:rsidRDefault="00150174" w:rsidP="0015017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color w:val="1F497D"/>
        </w:rPr>
        <w:tab/>
      </w:r>
      <w:r>
        <w:rPr>
          <w:rFonts w:ascii="Calibri" w:eastAsia="Calibri" w:hAnsi="Calibri" w:cs="Times New Roman"/>
          <w:b/>
          <w:color w:val="1F497D"/>
        </w:rPr>
        <w:tab/>
      </w:r>
      <w:r>
        <w:rPr>
          <w:rFonts w:ascii="Calibri" w:eastAsia="Calibri" w:hAnsi="Calibri" w:cs="Times New Roman"/>
          <w:b/>
          <w:color w:val="1F497D"/>
        </w:rPr>
        <w:tab/>
      </w:r>
    </w:p>
    <w:p w:rsidR="00150174" w:rsidRDefault="00150174" w:rsidP="00150174">
      <w:pPr>
        <w:spacing w:after="0" w:line="240" w:lineRule="auto"/>
        <w:rPr>
          <w:rFonts w:ascii="Calibri" w:eastAsia="Calibri" w:hAnsi="Calibri" w:cs="Times New Roman"/>
          <w:b/>
          <w:color w:val="1F497D"/>
        </w:rPr>
      </w:pPr>
    </w:p>
    <w:p w:rsidR="00150174" w:rsidRDefault="00150174" w:rsidP="00150174">
      <w:pPr>
        <w:spacing w:after="0" w:line="240" w:lineRule="auto"/>
        <w:rPr>
          <w:rFonts w:ascii="Calibri" w:eastAsia="Calibri" w:hAnsi="Calibri" w:cs="Times New Roman"/>
          <w:color w:val="1F497D"/>
          <w:sz w:val="20"/>
          <w:szCs w:val="20"/>
        </w:rPr>
      </w:pPr>
      <w:r w:rsidRPr="00D758DF">
        <w:rPr>
          <w:rFonts w:ascii="Calibri" w:eastAsia="Calibri" w:hAnsi="Calibri" w:cs="Times New Roman"/>
          <w:b/>
          <w:color w:val="1F497D"/>
        </w:rPr>
        <w:t>Response Type</w:t>
      </w:r>
      <w:r>
        <w:rPr>
          <w:rFonts w:ascii="Calibri" w:eastAsia="Calibri" w:hAnsi="Calibri" w:cs="Times New Roman"/>
          <w:b/>
          <w:color w:val="1F497D"/>
        </w:rPr>
        <w:tab/>
      </w:r>
      <w:r w:rsidRPr="005E516A">
        <w:rPr>
          <w:rFonts w:ascii="Calibri" w:eastAsia="Calibri" w:hAnsi="Calibri" w:cs="Times New Roman"/>
          <w:b/>
          <w:color w:val="1F497D"/>
        </w:rPr>
        <w:t>:</w:t>
      </w:r>
      <w:r w:rsidRPr="00D758DF">
        <w:rPr>
          <w:rFonts w:ascii="Calibri" w:eastAsia="Calibri" w:hAnsi="Calibri" w:cs="Times New Roman"/>
          <w:color w:val="1F497D"/>
        </w:rPr>
        <w:t xml:space="preserve"> 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XML or </w:t>
      </w:r>
      <w:r w:rsidRPr="00D758DF">
        <w:rPr>
          <w:rFonts w:ascii="Calibri" w:eastAsia="Calibri" w:hAnsi="Calibri" w:cs="Times New Roman"/>
          <w:color w:val="1F497D"/>
          <w:sz w:val="20"/>
          <w:szCs w:val="20"/>
        </w:rPr>
        <w:t>JSON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 </w:t>
      </w:r>
    </w:p>
    <w:p w:rsidR="00150174" w:rsidRPr="00D758DF" w:rsidRDefault="00150174" w:rsidP="00150174">
      <w:pPr>
        <w:spacing w:after="0" w:line="240" w:lineRule="auto"/>
        <w:rPr>
          <w:rFonts w:ascii="Calibri" w:eastAsia="Calibri" w:hAnsi="Calibri" w:cs="Times New Roman"/>
          <w:color w:val="1F497D"/>
        </w:rPr>
      </w:pPr>
    </w:p>
    <w:p w:rsidR="00150174" w:rsidRDefault="00150174" w:rsidP="00150174">
      <w:pPr>
        <w:spacing w:after="0" w:line="240" w:lineRule="auto"/>
        <w:rPr>
          <w:rFonts w:ascii="Calibri" w:eastAsia="Calibri" w:hAnsi="Calibri" w:cs="Times New Roman"/>
          <w:color w:val="1F497D"/>
        </w:rPr>
      </w:pPr>
      <w:r w:rsidRPr="00D758DF">
        <w:rPr>
          <w:rFonts w:ascii="Calibri" w:eastAsia="Calibri" w:hAnsi="Calibri" w:cs="Times New Roman"/>
          <w:b/>
          <w:color w:val="1F497D"/>
        </w:rPr>
        <w:t>Response Parameters</w:t>
      </w:r>
      <w:r w:rsidRPr="00D758DF">
        <w:rPr>
          <w:rFonts w:ascii="Calibri" w:eastAsia="Calibri" w:hAnsi="Calibri" w:cs="Times New Roman"/>
          <w:color w:val="1F497D"/>
        </w:rPr>
        <w:t>:</w:t>
      </w:r>
    </w:p>
    <w:p w:rsidR="00E125D6" w:rsidRDefault="00E125D6" w:rsidP="00150174">
      <w:pPr>
        <w:spacing w:after="0" w:line="240" w:lineRule="auto"/>
        <w:rPr>
          <w:rFonts w:ascii="Calibri" w:eastAsia="Calibri" w:hAnsi="Calibri" w:cs="Times New Roman"/>
          <w:color w:val="1F497D"/>
        </w:rPr>
      </w:pPr>
    </w:p>
    <w:p w:rsidR="00150174" w:rsidRDefault="00150174" w:rsidP="00223925">
      <w:pPr>
        <w:spacing w:after="0" w:line="240" w:lineRule="auto"/>
        <w:ind w:left="720" w:firstLine="720"/>
        <w:rPr>
          <w:rFonts w:ascii="Calibri" w:eastAsia="Calibri" w:hAnsi="Calibri" w:cs="Times New Roman"/>
          <w:sz w:val="20"/>
          <w:szCs w:val="20"/>
        </w:rPr>
      </w:pPr>
    </w:p>
    <w:p w:rsidR="00150174" w:rsidRDefault="00150174" w:rsidP="00AD45A3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soldToCustomerId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 w:rsidR="00F4703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String </w:t>
      </w:r>
    </w:p>
    <w:p w:rsidR="00AD45A3" w:rsidRDefault="00AD45A3" w:rsidP="00AD45A3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</w:p>
    <w:p w:rsidR="00AD45A3" w:rsidRPr="00AD45A3" w:rsidRDefault="00AD45A3" w:rsidP="00AD45A3">
      <w:pPr>
        <w:spacing w:after="0" w:line="240" w:lineRule="auto"/>
        <w:rPr>
          <w:rFonts w:ascii="Calibri" w:eastAsia="Calibri" w:hAnsi="Calibri" w:cs="Times New Roman"/>
          <w:b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</w:r>
      <w:r w:rsidRPr="00AD45A3">
        <w:rPr>
          <w:rFonts w:ascii="Calibri" w:eastAsia="Calibri" w:hAnsi="Calibri" w:cs="Times New Roman"/>
          <w:b/>
          <w:sz w:val="20"/>
          <w:szCs w:val="20"/>
        </w:rPr>
        <w:t>Or</w:t>
      </w:r>
      <w:r>
        <w:rPr>
          <w:rFonts w:ascii="Calibri" w:eastAsia="Calibri" w:hAnsi="Calibri" w:cs="Times New Roman"/>
          <w:b/>
          <w:sz w:val="20"/>
          <w:szCs w:val="20"/>
        </w:rPr>
        <w:t xml:space="preserve"> </w:t>
      </w:r>
    </w:p>
    <w:p w:rsidR="00150174" w:rsidRDefault="007B161D" w:rsidP="00AD45A3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</w:t>
      </w:r>
      <w:proofErr w:type="gramStart"/>
      <w:r w:rsidR="00150174">
        <w:rPr>
          <w:rFonts w:ascii="Calibri" w:eastAsia="Calibri" w:hAnsi="Calibri" w:cs="Times New Roman"/>
          <w:sz w:val="20"/>
          <w:szCs w:val="20"/>
        </w:rPr>
        <w:t>e</w:t>
      </w:r>
      <w:r w:rsidR="00150174" w:rsidRPr="00D758DF">
        <w:rPr>
          <w:rFonts w:ascii="Calibri" w:eastAsia="Calibri" w:hAnsi="Calibri" w:cs="Times New Roman"/>
          <w:sz w:val="20"/>
          <w:szCs w:val="20"/>
        </w:rPr>
        <w:t>rror</w:t>
      </w:r>
      <w:proofErr w:type="gramEnd"/>
      <w:r w:rsidR="00150174">
        <w:rPr>
          <w:rFonts w:ascii="Calibri" w:eastAsia="Calibri" w:hAnsi="Calibri" w:cs="Times New Roman"/>
          <w:sz w:val="20"/>
          <w:szCs w:val="20"/>
        </w:rPr>
        <w:t xml:space="preserve"> []</w:t>
      </w:r>
    </w:p>
    <w:p w:rsidR="00AD45A3" w:rsidRDefault="00150174" w:rsidP="00AD45A3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{</w:t>
      </w:r>
    </w:p>
    <w:p w:rsidR="00150174" w:rsidRDefault="00150174" w:rsidP="00AD45A3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errorCategory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>– String</w:t>
      </w:r>
      <w:r>
        <w:rPr>
          <w:rFonts w:ascii="Calibri" w:eastAsia="Calibri" w:hAnsi="Calibri" w:cs="Times New Roman"/>
          <w:sz w:val="20"/>
          <w:szCs w:val="20"/>
        </w:rPr>
        <w:tab/>
      </w:r>
    </w:p>
    <w:p w:rsidR="00150174" w:rsidRDefault="00150174" w:rsidP="00697A08">
      <w:pPr>
        <w:spacing w:after="0" w:line="240" w:lineRule="auto"/>
        <w:ind w:left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errorCode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>– String</w:t>
      </w:r>
    </w:p>
    <w:p w:rsidR="00150174" w:rsidRDefault="00150174" w:rsidP="00AD45A3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errorMessage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”,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>– String</w:t>
      </w:r>
    </w:p>
    <w:p w:rsidR="00150174" w:rsidRDefault="00223925" w:rsidP="00AD45A3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</w:r>
      <w:r w:rsidR="00150174"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150174">
        <w:rPr>
          <w:rFonts w:ascii="Calibri" w:eastAsia="Calibri" w:hAnsi="Calibri" w:cs="Times New Roman"/>
          <w:sz w:val="20"/>
          <w:szCs w:val="20"/>
        </w:rPr>
        <w:t>itemKey</w:t>
      </w:r>
      <w:proofErr w:type="spellEnd"/>
      <w:proofErr w:type="gramEnd"/>
      <w:r w:rsidR="00150174">
        <w:rPr>
          <w:rFonts w:ascii="Calibri" w:eastAsia="Calibri" w:hAnsi="Calibri" w:cs="Times New Roman"/>
          <w:sz w:val="20"/>
          <w:szCs w:val="20"/>
        </w:rPr>
        <w:t>”,</w:t>
      </w:r>
      <w:r w:rsidR="00150174">
        <w:rPr>
          <w:rFonts w:ascii="Calibri" w:eastAsia="Calibri" w:hAnsi="Calibri" w:cs="Times New Roman"/>
          <w:sz w:val="20"/>
          <w:szCs w:val="20"/>
        </w:rPr>
        <w:tab/>
      </w:r>
      <w:r w:rsidR="00150174">
        <w:rPr>
          <w:rFonts w:ascii="Calibri" w:eastAsia="Calibri" w:hAnsi="Calibri" w:cs="Times New Roman"/>
          <w:sz w:val="20"/>
          <w:szCs w:val="20"/>
        </w:rPr>
        <w:tab/>
      </w:r>
      <w:r w:rsidR="00150174" w:rsidRPr="00D758DF">
        <w:rPr>
          <w:rFonts w:ascii="Calibri" w:eastAsia="Calibri" w:hAnsi="Calibri" w:cs="Times New Roman"/>
          <w:sz w:val="20"/>
          <w:szCs w:val="20"/>
        </w:rPr>
        <w:t>– String</w:t>
      </w:r>
      <w:r w:rsidR="00150174">
        <w:rPr>
          <w:rFonts w:ascii="Calibri" w:eastAsia="Calibri" w:hAnsi="Calibri" w:cs="Times New Roman"/>
          <w:sz w:val="20"/>
          <w:szCs w:val="20"/>
        </w:rPr>
        <w:t xml:space="preserve"> </w:t>
      </w:r>
    </w:p>
    <w:p w:rsidR="00150174" w:rsidRDefault="00150174" w:rsidP="00697A08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targetSystemError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>– String</w:t>
      </w:r>
    </w:p>
    <w:p w:rsidR="00150174" w:rsidRDefault="00D7775A" w:rsidP="00AD45A3">
      <w:pPr>
        <w:spacing w:after="0" w:line="240" w:lineRule="auto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150174">
        <w:rPr>
          <w:rFonts w:ascii="Calibri" w:eastAsia="Calibri" w:hAnsi="Calibri" w:cs="Times New Roman"/>
          <w:sz w:val="20"/>
          <w:szCs w:val="20"/>
        </w:rPr>
        <w:t>}</w:t>
      </w:r>
      <w:r w:rsidR="00150174" w:rsidRPr="00D758DF">
        <w:rPr>
          <w:rFonts w:ascii="Calibri" w:eastAsia="Calibri" w:hAnsi="Calibri" w:cs="Times New Roman"/>
        </w:rPr>
        <w:t xml:space="preserve">    </w:t>
      </w:r>
    </w:p>
    <w:p w:rsidR="0051032D" w:rsidRPr="00D758DF" w:rsidRDefault="0051032D" w:rsidP="00223925">
      <w:pPr>
        <w:spacing w:after="0" w:line="240" w:lineRule="auto"/>
        <w:ind w:left="720"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}</w:t>
      </w:r>
    </w:p>
    <w:p w:rsidR="00150174" w:rsidRDefault="00150174" w:rsidP="00150174">
      <w:pPr>
        <w:rPr>
          <w:b/>
          <w:bCs/>
          <w:color w:val="1F497D"/>
        </w:rPr>
      </w:pPr>
    </w:p>
    <w:p w:rsidR="00150174" w:rsidRDefault="00150174" w:rsidP="00150174">
      <w:pPr>
        <w:autoSpaceDE w:val="0"/>
        <w:autoSpaceDN w:val="0"/>
        <w:rPr>
          <w:rFonts w:ascii="Lucida Console" w:hAnsi="Lucida Console"/>
          <w:sz w:val="18"/>
          <w:szCs w:val="18"/>
        </w:rPr>
      </w:pPr>
      <w:r w:rsidRPr="00251560">
        <w:rPr>
          <w:b/>
          <w:bCs/>
          <w:color w:val="1F497D"/>
        </w:rPr>
        <w:t xml:space="preserve">Example </w:t>
      </w:r>
      <w:r>
        <w:rPr>
          <w:b/>
          <w:bCs/>
          <w:color w:val="1F497D"/>
        </w:rPr>
        <w:t>request</w:t>
      </w:r>
      <w:r>
        <w:rPr>
          <w:color w:val="1F497D"/>
        </w:rPr>
        <w:t>:</w:t>
      </w:r>
      <w:r w:rsidRPr="00321212">
        <w:rPr>
          <w:rFonts w:ascii="Lucida Console" w:hAnsi="Lucida Console"/>
          <w:sz w:val="18"/>
          <w:szCs w:val="18"/>
        </w:rPr>
        <w:t xml:space="preserve"> </w:t>
      </w:r>
    </w:p>
    <w:p w:rsidR="00150174" w:rsidRDefault="00150174" w:rsidP="0015017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{</w:t>
      </w:r>
      <w:r>
        <w:rPr>
          <w:rFonts w:ascii="Calibri" w:eastAsia="Calibri" w:hAnsi="Calibri" w:cs="Times New Roman"/>
          <w:sz w:val="20"/>
          <w:szCs w:val="20"/>
        </w:rPr>
        <w:tab/>
      </w:r>
    </w:p>
    <w:p w:rsidR="00150174" w:rsidRDefault="00150174" w:rsidP="00493E1F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spellStart"/>
      <w:proofErr w:type="gramStart"/>
      <w:r w:rsidR="00976A0A">
        <w:rPr>
          <w:rFonts w:ascii="Calibri" w:eastAsia="Calibri" w:hAnsi="Calibri" w:cs="Times New Roman"/>
          <w:sz w:val="20"/>
          <w:szCs w:val="20"/>
        </w:rPr>
        <w:t>updateC</w:t>
      </w:r>
      <w:r>
        <w:rPr>
          <w:rFonts w:ascii="Calibri" w:eastAsia="Calibri" w:hAnsi="Calibri" w:cs="Times New Roman"/>
          <w:sz w:val="20"/>
          <w:szCs w:val="20"/>
        </w:rPr>
        <w:t>ustomerRequest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”:{</w:t>
      </w:r>
    </w:p>
    <w:p w:rsidR="00150174" w:rsidRDefault="00150174" w:rsidP="00150174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 </w:t>
      </w:r>
      <w:r w:rsidR="008C0824">
        <w:rPr>
          <w:sz w:val="20"/>
          <w:szCs w:val="20"/>
        </w:rPr>
        <w:t>“</w:t>
      </w:r>
      <w:r w:rsidR="008C0824">
        <w:rPr>
          <w:rFonts w:ascii="Calibri" w:eastAsia="Calibri" w:hAnsi="Calibri" w:cs="Times New Roman"/>
          <w:sz w:val="20"/>
          <w:szCs w:val="20"/>
        </w:rPr>
        <w:t>soldToCustomerId</w:t>
      </w:r>
      <w:r w:rsidR="008C0824">
        <w:rPr>
          <w:rFonts w:eastAsia="Calibri" w:cs="Times New Roman"/>
          <w:sz w:val="20"/>
          <w:szCs w:val="20"/>
        </w:rPr>
        <w:t>”</w:t>
      </w:r>
      <w:r w:rsidR="008C0824">
        <w:rPr>
          <w:sz w:val="20"/>
          <w:szCs w:val="20"/>
        </w:rPr>
        <w:t>:”12345”</w:t>
      </w:r>
      <w:r>
        <w:rPr>
          <w:rFonts w:ascii="Calibri" w:eastAsia="Calibri" w:hAnsi="Calibri" w:cs="Times New Roman"/>
          <w:sz w:val="20"/>
          <w:szCs w:val="20"/>
        </w:rPr>
        <w:t>,</w:t>
      </w:r>
    </w:p>
    <w:p w:rsidR="00150174" w:rsidRDefault="00150174" w:rsidP="00150174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  <w:t xml:space="preserve"> 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soldToAddress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”:</w:t>
      </w:r>
      <w:r w:rsidR="00A80344">
        <w:rPr>
          <w:rFonts w:ascii="Calibri" w:eastAsia="Calibri" w:hAnsi="Calibri" w:cs="Times New Roman"/>
          <w:sz w:val="20"/>
          <w:szCs w:val="20"/>
        </w:rPr>
        <w:t xml:space="preserve">  </w:t>
      </w:r>
      <w:r>
        <w:rPr>
          <w:rFonts w:ascii="Calibri" w:eastAsia="Calibri" w:hAnsi="Calibri" w:cs="Times New Roman"/>
          <w:sz w:val="20"/>
          <w:szCs w:val="20"/>
        </w:rPr>
        <w:t>Address[]</w:t>
      </w:r>
    </w:p>
    <w:p w:rsidR="00150174" w:rsidRDefault="00150174" w:rsidP="0015017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="008718AC"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 xml:space="preserve">  }</w:t>
      </w:r>
    </w:p>
    <w:p w:rsidR="00150174" w:rsidRPr="00870720" w:rsidRDefault="00D32179" w:rsidP="00D32179">
      <w:pPr>
        <w:spacing w:after="0" w:line="240" w:lineRule="auto"/>
        <w:rPr>
          <w:rFonts w:eastAsia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}</w:t>
      </w:r>
    </w:p>
    <w:p w:rsidR="00630F26" w:rsidRDefault="00150174" w:rsidP="00150174">
      <w:pPr>
        <w:autoSpaceDE w:val="0"/>
        <w:autoSpaceDN w:val="0"/>
        <w:rPr>
          <w:b/>
          <w:bCs/>
          <w:color w:val="1F497D"/>
        </w:rPr>
      </w:pPr>
      <w:r w:rsidRPr="00970324">
        <w:rPr>
          <w:b/>
          <w:bCs/>
          <w:color w:val="1F497D"/>
        </w:rPr>
        <w:t xml:space="preserve"> </w:t>
      </w:r>
    </w:p>
    <w:p w:rsidR="00150174" w:rsidRPr="00970324" w:rsidRDefault="00150174" w:rsidP="00150174">
      <w:pPr>
        <w:autoSpaceDE w:val="0"/>
        <w:autoSpaceDN w:val="0"/>
        <w:rPr>
          <w:b/>
          <w:bCs/>
          <w:color w:val="1F497D"/>
        </w:rPr>
      </w:pPr>
      <w:r w:rsidRPr="00970324">
        <w:rPr>
          <w:b/>
          <w:bCs/>
          <w:color w:val="1F497D"/>
        </w:rPr>
        <w:lastRenderedPageBreak/>
        <w:t xml:space="preserve">Example </w:t>
      </w:r>
      <w:proofErr w:type="gramStart"/>
      <w:r w:rsidRPr="00970324">
        <w:rPr>
          <w:b/>
          <w:bCs/>
          <w:color w:val="1F497D"/>
        </w:rPr>
        <w:t>response :</w:t>
      </w:r>
      <w:proofErr w:type="gramEnd"/>
    </w:p>
    <w:p w:rsidR="00712A25" w:rsidRDefault="00712A25" w:rsidP="00150174">
      <w:pPr>
        <w:pStyle w:val="PlainText"/>
        <w:rPr>
          <w:sz w:val="20"/>
          <w:szCs w:val="20"/>
        </w:rPr>
      </w:pPr>
    </w:p>
    <w:p w:rsidR="00150174" w:rsidRDefault="00150174" w:rsidP="00150174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“</w:t>
      </w:r>
      <w:r>
        <w:rPr>
          <w:rFonts w:eastAsia="Calibri" w:cs="Times New Roman"/>
          <w:sz w:val="20"/>
          <w:szCs w:val="20"/>
        </w:rPr>
        <w:t>soldToCustomerId”</w:t>
      </w:r>
      <w:r>
        <w:rPr>
          <w:sz w:val="20"/>
          <w:szCs w:val="20"/>
        </w:rPr>
        <w:t>:”12345”</w:t>
      </w:r>
    </w:p>
    <w:p w:rsidR="00712A25" w:rsidRPr="00712A25" w:rsidRDefault="00712A25" w:rsidP="007C6363">
      <w:pPr>
        <w:pStyle w:val="PlainText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712A25">
        <w:rPr>
          <w:b/>
          <w:sz w:val="20"/>
          <w:szCs w:val="20"/>
        </w:rPr>
        <w:t xml:space="preserve">Or </w:t>
      </w:r>
    </w:p>
    <w:p w:rsidR="007C6363" w:rsidRPr="00A87F2F" w:rsidRDefault="00DB4244" w:rsidP="007C6363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>"</w:t>
      </w:r>
      <w:proofErr w:type="gramStart"/>
      <w:r>
        <w:rPr>
          <w:sz w:val="20"/>
          <w:szCs w:val="20"/>
        </w:rPr>
        <w:t>error</w:t>
      </w:r>
      <w:proofErr w:type="gramEnd"/>
      <w:r>
        <w:rPr>
          <w:sz w:val="20"/>
          <w:szCs w:val="20"/>
        </w:rPr>
        <w:t xml:space="preserve">": </w:t>
      </w:r>
    </w:p>
    <w:p w:rsidR="007C6363" w:rsidRPr="00A87F2F" w:rsidRDefault="007C6363" w:rsidP="007C6363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{</w:t>
      </w:r>
    </w:p>
    <w:p w:rsidR="007C6363" w:rsidRPr="00A87F2F" w:rsidRDefault="007C6363" w:rsidP="007C6363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errorCategory</w:t>
      </w:r>
      <w:proofErr w:type="spellEnd"/>
      <w:proofErr w:type="gramEnd"/>
      <w:r w:rsidRPr="00A87F2F">
        <w:rPr>
          <w:sz w:val="20"/>
          <w:szCs w:val="20"/>
        </w:rPr>
        <w:t>": "ERROR_CATEGORY_BUSINESS",</w:t>
      </w:r>
    </w:p>
    <w:p w:rsidR="007C6363" w:rsidRDefault="007C6363" w:rsidP="007C6363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errorCode</w:t>
      </w:r>
      <w:proofErr w:type="spellEnd"/>
      <w:proofErr w:type="gramEnd"/>
      <w:r w:rsidRPr="00A87F2F">
        <w:rPr>
          <w:sz w:val="20"/>
          <w:szCs w:val="20"/>
        </w:rPr>
        <w:t>": "M3351",</w:t>
      </w:r>
    </w:p>
    <w:p w:rsidR="007C6363" w:rsidRPr="00A87F2F" w:rsidRDefault="007C6363" w:rsidP="007C6363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errorMessage</w:t>
      </w:r>
      <w:proofErr w:type="spellEnd"/>
      <w:proofErr w:type="gramEnd"/>
      <w:r w:rsidRPr="00A87F2F">
        <w:rPr>
          <w:sz w:val="20"/>
          <w:szCs w:val="20"/>
        </w:rPr>
        <w:t>": "Material 111826 not maintained in plant 0400",</w:t>
      </w:r>
    </w:p>
    <w:p w:rsidR="007C6363" w:rsidRPr="00A87F2F" w:rsidRDefault="007C6363" w:rsidP="007C6363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itemKey</w:t>
      </w:r>
      <w:proofErr w:type="spellEnd"/>
      <w:proofErr w:type="gramEnd"/>
      <w:r w:rsidRPr="00A87F2F">
        <w:rPr>
          <w:sz w:val="20"/>
          <w:szCs w:val="20"/>
        </w:rPr>
        <w:t>": "3",</w:t>
      </w:r>
    </w:p>
    <w:p w:rsidR="00150174" w:rsidRPr="00A87F2F" w:rsidRDefault="007C6363" w:rsidP="00150174">
      <w:pPr>
        <w:pStyle w:val="PlainText"/>
        <w:rPr>
          <w:sz w:val="20"/>
          <w:szCs w:val="20"/>
        </w:rPr>
      </w:pPr>
      <w:r w:rsidRPr="00A87F2F">
        <w:rPr>
          <w:sz w:val="20"/>
          <w:szCs w:val="20"/>
        </w:rPr>
        <w:tab/>
        <w:t xml:space="preserve">    "</w:t>
      </w:r>
      <w:proofErr w:type="spellStart"/>
      <w:proofErr w:type="gramStart"/>
      <w:r w:rsidRPr="00A87F2F">
        <w:rPr>
          <w:sz w:val="20"/>
          <w:szCs w:val="20"/>
        </w:rPr>
        <w:t>targetSystemError</w:t>
      </w:r>
      <w:proofErr w:type="spellEnd"/>
      <w:proofErr w:type="gramEnd"/>
      <w:r w:rsidRPr="00A87F2F">
        <w:rPr>
          <w:sz w:val="20"/>
          <w:szCs w:val="20"/>
        </w:rPr>
        <w:t>": "</w:t>
      </w:r>
      <w:proofErr w:type="spellStart"/>
      <w:r w:rsidRPr="00A87F2F">
        <w:rPr>
          <w:sz w:val="20"/>
          <w:szCs w:val="20"/>
        </w:rPr>
        <w:t>SAP_code</w:t>
      </w:r>
      <w:proofErr w:type="spellEnd"/>
      <w:r w:rsidRPr="00A87F2F">
        <w:rPr>
          <w:sz w:val="20"/>
          <w:szCs w:val="20"/>
        </w:rPr>
        <w:t xml:space="preserve">: M3351, </w:t>
      </w:r>
      <w:proofErr w:type="spellStart"/>
      <w:r w:rsidRPr="00A87F2F">
        <w:rPr>
          <w:sz w:val="20"/>
          <w:szCs w:val="20"/>
        </w:rPr>
        <w:t>SAP_msg</w:t>
      </w:r>
      <w:proofErr w:type="spellEnd"/>
      <w:r w:rsidRPr="00A87F2F">
        <w:rPr>
          <w:sz w:val="20"/>
          <w:szCs w:val="20"/>
        </w:rPr>
        <w:t xml:space="preserve">: Material 111826 not maintained in plant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A0457">
        <w:rPr>
          <w:sz w:val="20"/>
          <w:szCs w:val="20"/>
        </w:rPr>
        <w:t xml:space="preserve"> }</w:t>
      </w:r>
      <w:r w:rsidR="00A57E4D">
        <w:rPr>
          <w:sz w:val="20"/>
          <w:szCs w:val="20"/>
        </w:rPr>
        <w:t xml:space="preserve">  </w:t>
      </w:r>
      <w:r w:rsidR="0015017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</w:p>
    <w:p w:rsidR="00150174" w:rsidRDefault="00150174" w:rsidP="00150174">
      <w:pPr>
        <w:pStyle w:val="PlainText"/>
        <w:rPr>
          <w:sz w:val="20"/>
          <w:szCs w:val="20"/>
        </w:rPr>
      </w:pPr>
    </w:p>
    <w:p w:rsidR="00150174" w:rsidRDefault="00150174" w:rsidP="00150174">
      <w:pPr>
        <w:pStyle w:val="Heading2"/>
        <w:rPr>
          <w:color w:val="000000" w:themeColor="text1"/>
          <w:sz w:val="28"/>
          <w:szCs w:val="28"/>
        </w:rPr>
      </w:pPr>
    </w:p>
    <w:p w:rsidR="00022094" w:rsidRPr="00022094" w:rsidRDefault="00022094">
      <w:pPr>
        <w:rPr>
          <w:b/>
        </w:rPr>
      </w:pPr>
      <w:r w:rsidRPr="00022094">
        <w:rPr>
          <w:b/>
        </w:rPr>
        <w:t xml:space="preserve">Address </w:t>
      </w:r>
      <w:proofErr w:type="gramStart"/>
      <w:r w:rsidRPr="00022094">
        <w:rPr>
          <w:b/>
        </w:rPr>
        <w:t>Structure :</w:t>
      </w:r>
      <w:proofErr w:type="gramEnd"/>
    </w:p>
    <w:p w:rsidR="00022094" w:rsidRPr="00D758DF" w:rsidRDefault="00022094" w:rsidP="00022094">
      <w:pPr>
        <w:spacing w:after="0" w:line="240" w:lineRule="auto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“</w:t>
      </w:r>
      <w:proofErr w:type="gramStart"/>
      <w:r>
        <w:rPr>
          <w:rFonts w:ascii="Calibri" w:eastAsia="Calibri" w:hAnsi="Calibri" w:cs="Times New Roman"/>
          <w:sz w:val="20"/>
          <w:szCs w:val="20"/>
        </w:rPr>
        <w:t>address</w:t>
      </w:r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</w:p>
    <w:p w:rsidR="00022094" w:rsidRDefault="00022094" w:rsidP="00022094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{</w:t>
      </w:r>
    </w:p>
    <w:p w:rsidR="00022094" w:rsidRDefault="00022094" w:rsidP="00022094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“addressLine1”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>String, Optional</w:t>
      </w:r>
      <w:proofErr w:type="gramStart"/>
      <w:r w:rsidR="00F3401A">
        <w:rPr>
          <w:rFonts w:ascii="Calibri" w:eastAsia="Calibri" w:hAnsi="Calibri" w:cs="Times New Roman"/>
          <w:sz w:val="20"/>
          <w:szCs w:val="20"/>
        </w:rPr>
        <w:t>,40</w:t>
      </w:r>
      <w:proofErr w:type="gramEnd"/>
      <w:r w:rsidR="00F3401A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022094" w:rsidRDefault="00022094" w:rsidP="004F5CFB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“addressLine2”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>String, Optional</w:t>
      </w:r>
      <w:proofErr w:type="gramStart"/>
      <w:r w:rsidR="00F3401A">
        <w:rPr>
          <w:rFonts w:ascii="Calibri" w:eastAsia="Calibri" w:hAnsi="Calibri" w:cs="Times New Roman"/>
          <w:sz w:val="20"/>
          <w:szCs w:val="20"/>
        </w:rPr>
        <w:t>,40</w:t>
      </w:r>
      <w:proofErr w:type="gramEnd"/>
      <w:r w:rsidR="00F3401A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022094" w:rsidRDefault="00022094" w:rsidP="00022094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“addressLine3”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>String, Optional</w:t>
      </w:r>
      <w:proofErr w:type="gramStart"/>
      <w:r w:rsidR="00F3401A">
        <w:rPr>
          <w:rFonts w:ascii="Calibri" w:eastAsia="Calibri" w:hAnsi="Calibri" w:cs="Times New Roman"/>
          <w:sz w:val="20"/>
          <w:szCs w:val="20"/>
        </w:rPr>
        <w:t>,40</w:t>
      </w:r>
      <w:proofErr w:type="gramEnd"/>
      <w:r w:rsidR="00F3401A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gramStart"/>
      <w:r>
        <w:rPr>
          <w:rFonts w:ascii="Calibri" w:eastAsia="Calibri" w:hAnsi="Calibri" w:cs="Times New Roman"/>
          <w:sz w:val="20"/>
          <w:szCs w:val="20"/>
        </w:rPr>
        <w:t>city</w:t>
      </w:r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</w:t>
      </w:r>
      <w:r w:rsidR="006D1ABF">
        <w:rPr>
          <w:rFonts w:ascii="Calibri" w:eastAsia="Calibri" w:hAnsi="Calibri" w:cs="Times New Roman"/>
          <w:sz w:val="20"/>
          <w:szCs w:val="20"/>
        </w:rPr>
        <w:t>Required</w:t>
      </w:r>
      <w:r w:rsidR="00F3401A">
        <w:rPr>
          <w:rFonts w:ascii="Calibri" w:eastAsia="Calibri" w:hAnsi="Calibri" w:cs="Times New Roman"/>
          <w:sz w:val="20"/>
          <w:szCs w:val="20"/>
        </w:rPr>
        <w:t>,40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countryCode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</w:t>
      </w:r>
      <w:r w:rsidR="006D1ABF">
        <w:rPr>
          <w:rFonts w:ascii="Calibri" w:eastAsia="Calibri" w:hAnsi="Calibri" w:cs="Times New Roman"/>
          <w:sz w:val="20"/>
          <w:szCs w:val="20"/>
        </w:rPr>
        <w:t>Required</w:t>
      </w:r>
      <w:r w:rsidR="00A833B9">
        <w:rPr>
          <w:rFonts w:ascii="Calibri" w:eastAsia="Calibri" w:hAnsi="Calibri" w:cs="Times New Roman"/>
          <w:sz w:val="20"/>
          <w:szCs w:val="20"/>
        </w:rPr>
        <w:t xml:space="preserve">, </w:t>
      </w:r>
      <w:r w:rsidR="004F5CFB">
        <w:rPr>
          <w:rFonts w:ascii="Calibri" w:eastAsia="Calibri" w:hAnsi="Calibri" w:cs="Times New Roman"/>
          <w:sz w:val="20"/>
          <w:szCs w:val="20"/>
        </w:rPr>
        <w:t>5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 w:rsidR="00B97D34">
        <w:rPr>
          <w:rFonts w:ascii="Calibri" w:eastAsia="Calibri" w:hAnsi="Calibri" w:cs="Times New Roman"/>
          <w:sz w:val="20"/>
          <w:szCs w:val="20"/>
        </w:rPr>
        <w:t>customerN</w:t>
      </w:r>
      <w:r>
        <w:rPr>
          <w:rFonts w:ascii="Calibri" w:eastAsia="Calibri" w:hAnsi="Calibri" w:cs="Times New Roman"/>
          <w:sz w:val="20"/>
          <w:szCs w:val="20"/>
        </w:rPr>
        <w:t>ame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</w:t>
      </w:r>
      <w:r w:rsidR="006D1ABF">
        <w:rPr>
          <w:rFonts w:ascii="Calibri" w:eastAsia="Calibri" w:hAnsi="Calibri" w:cs="Times New Roman"/>
          <w:sz w:val="20"/>
          <w:szCs w:val="20"/>
        </w:rPr>
        <w:t>Required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, </w:t>
      </w:r>
      <w:r w:rsidR="00A833B9">
        <w:rPr>
          <w:rFonts w:ascii="Calibri" w:eastAsia="Calibri" w:hAnsi="Calibri" w:cs="Times New Roman"/>
          <w:sz w:val="20"/>
          <w:szCs w:val="20"/>
        </w:rPr>
        <w:t>40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emailAddress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</w:t>
      </w:r>
      <w:r w:rsidR="006D1ABF">
        <w:rPr>
          <w:rFonts w:ascii="Calibri" w:eastAsia="Calibri" w:hAnsi="Calibri" w:cs="Times New Roman"/>
          <w:sz w:val="20"/>
          <w:szCs w:val="20"/>
        </w:rPr>
        <w:t>Required</w:t>
      </w:r>
      <w:r w:rsidR="004F5CFB">
        <w:rPr>
          <w:rFonts w:ascii="Calibri" w:eastAsia="Calibri" w:hAnsi="Calibri" w:cs="Times New Roman"/>
          <w:sz w:val="20"/>
          <w:szCs w:val="20"/>
        </w:rPr>
        <w:t>, 2</w:t>
      </w:r>
      <w:r w:rsidR="007222C0">
        <w:rPr>
          <w:rFonts w:ascii="Calibri" w:eastAsia="Calibri" w:hAnsi="Calibri" w:cs="Times New Roman"/>
          <w:sz w:val="20"/>
          <w:szCs w:val="20"/>
        </w:rPr>
        <w:t>41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gramStart"/>
      <w:r>
        <w:rPr>
          <w:rFonts w:ascii="Calibri" w:eastAsia="Calibri" w:hAnsi="Calibri" w:cs="Times New Roman"/>
          <w:sz w:val="20"/>
          <w:szCs w:val="20"/>
        </w:rPr>
        <w:t>phone</w:t>
      </w:r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Optional, </w:t>
      </w:r>
      <w:r w:rsidR="00DC4975">
        <w:rPr>
          <w:rFonts w:ascii="Calibri" w:eastAsia="Calibri" w:hAnsi="Calibri" w:cs="Times New Roman"/>
          <w:sz w:val="20"/>
          <w:szCs w:val="20"/>
        </w:rPr>
        <w:t>16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poBox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Optional, </w:t>
      </w:r>
      <w:r w:rsidR="00DC4975">
        <w:rPr>
          <w:rFonts w:ascii="Calibri" w:eastAsia="Calibri" w:hAnsi="Calibri" w:cs="Times New Roman"/>
          <w:sz w:val="20"/>
          <w:szCs w:val="20"/>
        </w:rPr>
        <w:t>10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gramStart"/>
      <w:r>
        <w:rPr>
          <w:rFonts w:ascii="Calibri" w:eastAsia="Calibri" w:hAnsi="Calibri" w:cs="Times New Roman"/>
          <w:sz w:val="20"/>
          <w:szCs w:val="20"/>
        </w:rPr>
        <w:t>state</w:t>
      </w:r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</w:t>
      </w:r>
      <w:r w:rsidR="006D1ABF">
        <w:rPr>
          <w:rFonts w:ascii="Calibri" w:eastAsia="Calibri" w:hAnsi="Calibri" w:cs="Times New Roman"/>
          <w:sz w:val="20"/>
          <w:szCs w:val="20"/>
        </w:rPr>
        <w:t>Required</w:t>
      </w:r>
      <w:r w:rsidR="00DC4975">
        <w:rPr>
          <w:rFonts w:ascii="Calibri" w:eastAsia="Calibri" w:hAnsi="Calibri" w:cs="Times New Roman"/>
          <w:sz w:val="20"/>
          <w:szCs w:val="20"/>
        </w:rPr>
        <w:t>, 3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F95227" w:rsidRDefault="00F95227" w:rsidP="00F95227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 xml:space="preserve"> “</w:t>
      </w:r>
      <w:proofErr w:type="spellStart"/>
      <w:proofErr w:type="gramStart"/>
      <w:r>
        <w:rPr>
          <w:rFonts w:ascii="Calibri" w:eastAsia="Calibri" w:hAnsi="Calibri" w:cs="Times New Roman"/>
          <w:sz w:val="20"/>
          <w:szCs w:val="20"/>
        </w:rPr>
        <w:t>zipcode</w:t>
      </w:r>
      <w:proofErr w:type="spellEnd"/>
      <w:proofErr w:type="gramEnd"/>
      <w:r>
        <w:rPr>
          <w:rFonts w:ascii="Calibri" w:eastAsia="Calibri" w:hAnsi="Calibri" w:cs="Times New Roman"/>
          <w:sz w:val="20"/>
          <w:szCs w:val="20"/>
        </w:rPr>
        <w:t>”</w:t>
      </w:r>
      <w:r>
        <w:rPr>
          <w:rFonts w:ascii="Calibri" w:eastAsia="Calibri" w:hAnsi="Calibri" w:cs="Times New Roman"/>
          <w:sz w:val="20"/>
          <w:szCs w:val="20"/>
        </w:rPr>
        <w:tab/>
      </w:r>
      <w:r>
        <w:rPr>
          <w:rFonts w:ascii="Calibri" w:eastAsia="Calibri" w:hAnsi="Calibri" w:cs="Times New Roman"/>
          <w:sz w:val="20"/>
          <w:szCs w:val="20"/>
        </w:rPr>
        <w:tab/>
      </w:r>
      <w:r w:rsidRPr="00D758DF">
        <w:rPr>
          <w:rFonts w:ascii="Calibri" w:eastAsia="Calibri" w:hAnsi="Calibri" w:cs="Times New Roman"/>
          <w:sz w:val="20"/>
          <w:szCs w:val="20"/>
        </w:rPr>
        <w:t xml:space="preserve">– 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String, </w:t>
      </w:r>
      <w:r w:rsidR="006D1ABF">
        <w:rPr>
          <w:rFonts w:ascii="Calibri" w:eastAsia="Calibri" w:hAnsi="Calibri" w:cs="Times New Roman"/>
          <w:sz w:val="20"/>
          <w:szCs w:val="20"/>
        </w:rPr>
        <w:t>Required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, </w:t>
      </w:r>
      <w:r w:rsidR="00DC4975">
        <w:rPr>
          <w:rFonts w:ascii="Calibri" w:eastAsia="Calibri" w:hAnsi="Calibri" w:cs="Times New Roman"/>
          <w:sz w:val="20"/>
          <w:szCs w:val="20"/>
        </w:rPr>
        <w:t>10</w:t>
      </w:r>
      <w:r w:rsidR="004F5CFB">
        <w:rPr>
          <w:rFonts w:ascii="Calibri" w:eastAsia="Calibri" w:hAnsi="Calibri" w:cs="Times New Roman"/>
          <w:sz w:val="20"/>
          <w:szCs w:val="20"/>
        </w:rPr>
        <w:t xml:space="preserve"> Characters</w:t>
      </w:r>
    </w:p>
    <w:p w:rsidR="00022094" w:rsidRPr="00D758DF" w:rsidRDefault="00022094" w:rsidP="00022094">
      <w:pPr>
        <w:spacing w:after="0" w:line="240" w:lineRule="auto"/>
        <w:ind w:firstLine="720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}</w:t>
      </w:r>
    </w:p>
    <w:p w:rsidR="00022094" w:rsidRDefault="00022094" w:rsidP="00022094">
      <w:bookmarkStart w:id="7" w:name="_GoBack"/>
      <w:bookmarkEnd w:id="7"/>
    </w:p>
    <w:sectPr w:rsidR="0002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A8"/>
    <w:rsid w:val="000075B5"/>
    <w:rsid w:val="00022094"/>
    <w:rsid w:val="0003001F"/>
    <w:rsid w:val="0003268B"/>
    <w:rsid w:val="00055DDE"/>
    <w:rsid w:val="00067CA9"/>
    <w:rsid w:val="00072B23"/>
    <w:rsid w:val="00073E49"/>
    <w:rsid w:val="00076ECB"/>
    <w:rsid w:val="000950A0"/>
    <w:rsid w:val="000A3B67"/>
    <w:rsid w:val="000C0F1F"/>
    <w:rsid w:val="000C5DDB"/>
    <w:rsid w:val="000E0737"/>
    <w:rsid w:val="000F7DD0"/>
    <w:rsid w:val="00124196"/>
    <w:rsid w:val="00136FE7"/>
    <w:rsid w:val="00141351"/>
    <w:rsid w:val="00150174"/>
    <w:rsid w:val="00150913"/>
    <w:rsid w:val="0015232C"/>
    <w:rsid w:val="00175CF9"/>
    <w:rsid w:val="00177105"/>
    <w:rsid w:val="00186407"/>
    <w:rsid w:val="00196D0D"/>
    <w:rsid w:val="001A1B0C"/>
    <w:rsid w:val="001A35C8"/>
    <w:rsid w:val="001A5D82"/>
    <w:rsid w:val="001B2067"/>
    <w:rsid w:val="001B52F7"/>
    <w:rsid w:val="001B7AC4"/>
    <w:rsid w:val="001C60DA"/>
    <w:rsid w:val="001D4986"/>
    <w:rsid w:val="001F4033"/>
    <w:rsid w:val="001F7D38"/>
    <w:rsid w:val="00223925"/>
    <w:rsid w:val="0022488C"/>
    <w:rsid w:val="002271D2"/>
    <w:rsid w:val="0024109F"/>
    <w:rsid w:val="00243378"/>
    <w:rsid w:val="00251569"/>
    <w:rsid w:val="00267126"/>
    <w:rsid w:val="00286B07"/>
    <w:rsid w:val="002902DC"/>
    <w:rsid w:val="00291BB1"/>
    <w:rsid w:val="00292991"/>
    <w:rsid w:val="002A0F90"/>
    <w:rsid w:val="002A457A"/>
    <w:rsid w:val="002C4D15"/>
    <w:rsid w:val="002E0E27"/>
    <w:rsid w:val="002E5640"/>
    <w:rsid w:val="002E69C8"/>
    <w:rsid w:val="002F06CB"/>
    <w:rsid w:val="002F439F"/>
    <w:rsid w:val="003024E7"/>
    <w:rsid w:val="00305EE9"/>
    <w:rsid w:val="003060AD"/>
    <w:rsid w:val="00313F32"/>
    <w:rsid w:val="00316434"/>
    <w:rsid w:val="003210E4"/>
    <w:rsid w:val="00351F21"/>
    <w:rsid w:val="003628C0"/>
    <w:rsid w:val="003675D3"/>
    <w:rsid w:val="0038539D"/>
    <w:rsid w:val="00395DD6"/>
    <w:rsid w:val="003A0A14"/>
    <w:rsid w:val="003A447C"/>
    <w:rsid w:val="003C08A8"/>
    <w:rsid w:val="003C740F"/>
    <w:rsid w:val="003D0668"/>
    <w:rsid w:val="003D33ED"/>
    <w:rsid w:val="003D5B51"/>
    <w:rsid w:val="003E64E8"/>
    <w:rsid w:val="003E73E2"/>
    <w:rsid w:val="003F070E"/>
    <w:rsid w:val="003F103C"/>
    <w:rsid w:val="003F1EFE"/>
    <w:rsid w:val="003F7B8E"/>
    <w:rsid w:val="00400EB3"/>
    <w:rsid w:val="00421CD7"/>
    <w:rsid w:val="00422ACC"/>
    <w:rsid w:val="00430BD0"/>
    <w:rsid w:val="00435E1B"/>
    <w:rsid w:val="00445ABF"/>
    <w:rsid w:val="00457A80"/>
    <w:rsid w:val="00477D2B"/>
    <w:rsid w:val="0048244A"/>
    <w:rsid w:val="00493E1F"/>
    <w:rsid w:val="00497D43"/>
    <w:rsid w:val="004A34A0"/>
    <w:rsid w:val="004A7013"/>
    <w:rsid w:val="004B2237"/>
    <w:rsid w:val="004C3A1D"/>
    <w:rsid w:val="004D0B3E"/>
    <w:rsid w:val="004D0E8D"/>
    <w:rsid w:val="004E522F"/>
    <w:rsid w:val="004E7209"/>
    <w:rsid w:val="004F0BBE"/>
    <w:rsid w:val="004F5CFB"/>
    <w:rsid w:val="004F6D7A"/>
    <w:rsid w:val="00504A43"/>
    <w:rsid w:val="0051032D"/>
    <w:rsid w:val="00523688"/>
    <w:rsid w:val="00534BA2"/>
    <w:rsid w:val="00546245"/>
    <w:rsid w:val="00561851"/>
    <w:rsid w:val="005700A9"/>
    <w:rsid w:val="0058134A"/>
    <w:rsid w:val="005814B4"/>
    <w:rsid w:val="005B2822"/>
    <w:rsid w:val="005B6446"/>
    <w:rsid w:val="005C0D84"/>
    <w:rsid w:val="005C6B06"/>
    <w:rsid w:val="005D468E"/>
    <w:rsid w:val="005D7A25"/>
    <w:rsid w:val="005E110C"/>
    <w:rsid w:val="005E516A"/>
    <w:rsid w:val="006061CF"/>
    <w:rsid w:val="0060753F"/>
    <w:rsid w:val="0061458F"/>
    <w:rsid w:val="0061475E"/>
    <w:rsid w:val="00614C41"/>
    <w:rsid w:val="00630F26"/>
    <w:rsid w:val="0064186F"/>
    <w:rsid w:val="006432F8"/>
    <w:rsid w:val="00643E25"/>
    <w:rsid w:val="00645E7C"/>
    <w:rsid w:val="00664BC2"/>
    <w:rsid w:val="00665BA6"/>
    <w:rsid w:val="006769A3"/>
    <w:rsid w:val="0068208E"/>
    <w:rsid w:val="00682ACF"/>
    <w:rsid w:val="00690D5A"/>
    <w:rsid w:val="00691766"/>
    <w:rsid w:val="006964D7"/>
    <w:rsid w:val="00697A08"/>
    <w:rsid w:val="006A58C6"/>
    <w:rsid w:val="006B0044"/>
    <w:rsid w:val="006C39BF"/>
    <w:rsid w:val="006C7507"/>
    <w:rsid w:val="006D1066"/>
    <w:rsid w:val="006D1ABF"/>
    <w:rsid w:val="006E0058"/>
    <w:rsid w:val="006E2E6D"/>
    <w:rsid w:val="006F1E6E"/>
    <w:rsid w:val="00705090"/>
    <w:rsid w:val="00712A25"/>
    <w:rsid w:val="007222C0"/>
    <w:rsid w:val="00734EB1"/>
    <w:rsid w:val="00740806"/>
    <w:rsid w:val="00747AA6"/>
    <w:rsid w:val="00756B75"/>
    <w:rsid w:val="00771DF3"/>
    <w:rsid w:val="007728FE"/>
    <w:rsid w:val="00774310"/>
    <w:rsid w:val="00783217"/>
    <w:rsid w:val="007853D3"/>
    <w:rsid w:val="00786182"/>
    <w:rsid w:val="007A0AE4"/>
    <w:rsid w:val="007A5695"/>
    <w:rsid w:val="007B161D"/>
    <w:rsid w:val="007B3208"/>
    <w:rsid w:val="007B6061"/>
    <w:rsid w:val="007B72BE"/>
    <w:rsid w:val="007C6363"/>
    <w:rsid w:val="007D0CC9"/>
    <w:rsid w:val="007D1F0E"/>
    <w:rsid w:val="007D6DF7"/>
    <w:rsid w:val="007D727F"/>
    <w:rsid w:val="007F5ABF"/>
    <w:rsid w:val="00821115"/>
    <w:rsid w:val="00834B7A"/>
    <w:rsid w:val="00843D74"/>
    <w:rsid w:val="00851A8D"/>
    <w:rsid w:val="00854133"/>
    <w:rsid w:val="00854F14"/>
    <w:rsid w:val="008569B7"/>
    <w:rsid w:val="0086423A"/>
    <w:rsid w:val="00866447"/>
    <w:rsid w:val="0086676B"/>
    <w:rsid w:val="00870720"/>
    <w:rsid w:val="008718AC"/>
    <w:rsid w:val="00873FF1"/>
    <w:rsid w:val="008872A4"/>
    <w:rsid w:val="00891438"/>
    <w:rsid w:val="008961BF"/>
    <w:rsid w:val="008A0457"/>
    <w:rsid w:val="008B3DFF"/>
    <w:rsid w:val="008C0824"/>
    <w:rsid w:val="008D6ED6"/>
    <w:rsid w:val="008F6BDB"/>
    <w:rsid w:val="00900A04"/>
    <w:rsid w:val="00906DAE"/>
    <w:rsid w:val="00932860"/>
    <w:rsid w:val="0093643E"/>
    <w:rsid w:val="0096278D"/>
    <w:rsid w:val="00967177"/>
    <w:rsid w:val="00976A0A"/>
    <w:rsid w:val="00993E9C"/>
    <w:rsid w:val="00994580"/>
    <w:rsid w:val="0099567A"/>
    <w:rsid w:val="009A3F73"/>
    <w:rsid w:val="009B0451"/>
    <w:rsid w:val="009C57AE"/>
    <w:rsid w:val="009C7CB6"/>
    <w:rsid w:val="009D075A"/>
    <w:rsid w:val="009D132E"/>
    <w:rsid w:val="009D223D"/>
    <w:rsid w:val="009D56FA"/>
    <w:rsid w:val="009F25C1"/>
    <w:rsid w:val="009F396B"/>
    <w:rsid w:val="00A016E2"/>
    <w:rsid w:val="00A10122"/>
    <w:rsid w:val="00A36C54"/>
    <w:rsid w:val="00A37787"/>
    <w:rsid w:val="00A41EDE"/>
    <w:rsid w:val="00A57B19"/>
    <w:rsid w:val="00A57E4D"/>
    <w:rsid w:val="00A63279"/>
    <w:rsid w:val="00A65107"/>
    <w:rsid w:val="00A80344"/>
    <w:rsid w:val="00A833B9"/>
    <w:rsid w:val="00A87F2F"/>
    <w:rsid w:val="00AA215A"/>
    <w:rsid w:val="00AA3273"/>
    <w:rsid w:val="00AB1C6D"/>
    <w:rsid w:val="00AB2449"/>
    <w:rsid w:val="00AB433F"/>
    <w:rsid w:val="00AD1A88"/>
    <w:rsid w:val="00AD45A3"/>
    <w:rsid w:val="00AE135A"/>
    <w:rsid w:val="00AF07B6"/>
    <w:rsid w:val="00AF4CC0"/>
    <w:rsid w:val="00B0445C"/>
    <w:rsid w:val="00B07CFD"/>
    <w:rsid w:val="00B34B39"/>
    <w:rsid w:val="00B4189F"/>
    <w:rsid w:val="00B43470"/>
    <w:rsid w:val="00B43A88"/>
    <w:rsid w:val="00B511AB"/>
    <w:rsid w:val="00B519E6"/>
    <w:rsid w:val="00B55DE7"/>
    <w:rsid w:val="00B67065"/>
    <w:rsid w:val="00B762A1"/>
    <w:rsid w:val="00B81977"/>
    <w:rsid w:val="00B8485E"/>
    <w:rsid w:val="00B8498E"/>
    <w:rsid w:val="00B967DA"/>
    <w:rsid w:val="00B97D34"/>
    <w:rsid w:val="00BA1B4E"/>
    <w:rsid w:val="00BA1F31"/>
    <w:rsid w:val="00BB3283"/>
    <w:rsid w:val="00BB64FF"/>
    <w:rsid w:val="00BD0037"/>
    <w:rsid w:val="00BE20AC"/>
    <w:rsid w:val="00BE5621"/>
    <w:rsid w:val="00BF3677"/>
    <w:rsid w:val="00BF544B"/>
    <w:rsid w:val="00BF597B"/>
    <w:rsid w:val="00C0147B"/>
    <w:rsid w:val="00C045CB"/>
    <w:rsid w:val="00C13B8B"/>
    <w:rsid w:val="00C273F8"/>
    <w:rsid w:val="00C313DF"/>
    <w:rsid w:val="00C34FF3"/>
    <w:rsid w:val="00C37D1A"/>
    <w:rsid w:val="00C453CF"/>
    <w:rsid w:val="00C52C15"/>
    <w:rsid w:val="00C76CDF"/>
    <w:rsid w:val="00C87BCA"/>
    <w:rsid w:val="00C92DCC"/>
    <w:rsid w:val="00C92F30"/>
    <w:rsid w:val="00CA6B4D"/>
    <w:rsid w:val="00CA7915"/>
    <w:rsid w:val="00CB0357"/>
    <w:rsid w:val="00CD169A"/>
    <w:rsid w:val="00CE6098"/>
    <w:rsid w:val="00D13764"/>
    <w:rsid w:val="00D20486"/>
    <w:rsid w:val="00D22B16"/>
    <w:rsid w:val="00D32179"/>
    <w:rsid w:val="00D437C6"/>
    <w:rsid w:val="00D57CD8"/>
    <w:rsid w:val="00D7775A"/>
    <w:rsid w:val="00D820FA"/>
    <w:rsid w:val="00D846B8"/>
    <w:rsid w:val="00DA48D6"/>
    <w:rsid w:val="00DB3FAF"/>
    <w:rsid w:val="00DB4244"/>
    <w:rsid w:val="00DC4975"/>
    <w:rsid w:val="00DC4D8B"/>
    <w:rsid w:val="00DC548D"/>
    <w:rsid w:val="00DD64BB"/>
    <w:rsid w:val="00DD6C6A"/>
    <w:rsid w:val="00DE6B84"/>
    <w:rsid w:val="00DE7673"/>
    <w:rsid w:val="00E020E2"/>
    <w:rsid w:val="00E073B1"/>
    <w:rsid w:val="00E125D6"/>
    <w:rsid w:val="00E20B3D"/>
    <w:rsid w:val="00E24F65"/>
    <w:rsid w:val="00E307FF"/>
    <w:rsid w:val="00E31381"/>
    <w:rsid w:val="00E374B3"/>
    <w:rsid w:val="00E54440"/>
    <w:rsid w:val="00E60206"/>
    <w:rsid w:val="00E605AA"/>
    <w:rsid w:val="00E768B5"/>
    <w:rsid w:val="00E855B6"/>
    <w:rsid w:val="00EA5EB8"/>
    <w:rsid w:val="00EB0778"/>
    <w:rsid w:val="00EB7A13"/>
    <w:rsid w:val="00EC5CD8"/>
    <w:rsid w:val="00ED1850"/>
    <w:rsid w:val="00EF65A5"/>
    <w:rsid w:val="00F00E7F"/>
    <w:rsid w:val="00F01455"/>
    <w:rsid w:val="00F043F5"/>
    <w:rsid w:val="00F07E82"/>
    <w:rsid w:val="00F25634"/>
    <w:rsid w:val="00F3221E"/>
    <w:rsid w:val="00F3401A"/>
    <w:rsid w:val="00F37083"/>
    <w:rsid w:val="00F4580F"/>
    <w:rsid w:val="00F47038"/>
    <w:rsid w:val="00F54900"/>
    <w:rsid w:val="00F61E91"/>
    <w:rsid w:val="00F656B4"/>
    <w:rsid w:val="00F70243"/>
    <w:rsid w:val="00F825A0"/>
    <w:rsid w:val="00F82747"/>
    <w:rsid w:val="00F87A8F"/>
    <w:rsid w:val="00F91A2E"/>
    <w:rsid w:val="00F91D2B"/>
    <w:rsid w:val="00F93558"/>
    <w:rsid w:val="00F93B4D"/>
    <w:rsid w:val="00F95227"/>
    <w:rsid w:val="00F95E96"/>
    <w:rsid w:val="00F9688A"/>
    <w:rsid w:val="00F97FD5"/>
    <w:rsid w:val="00FA548C"/>
    <w:rsid w:val="00FB02C3"/>
    <w:rsid w:val="00FD4DC5"/>
    <w:rsid w:val="00FD5716"/>
    <w:rsid w:val="00FE3012"/>
    <w:rsid w:val="00FE7A11"/>
    <w:rsid w:val="00FF2315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9"/>
  </w:style>
  <w:style w:type="paragraph" w:styleId="Heading1">
    <w:name w:val="heading 1"/>
    <w:basedOn w:val="Normal"/>
    <w:next w:val="Normal"/>
    <w:link w:val="Heading1Char"/>
    <w:uiPriority w:val="9"/>
    <w:qFormat/>
    <w:rsid w:val="0030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,Header 2,heading 2,Chapter Title,JWC Guide Level 2,Heading 2- no#,H2"/>
    <w:basedOn w:val="Normal"/>
    <w:next w:val="Normal"/>
    <w:link w:val="Heading2Char"/>
    <w:unhideWhenUsed/>
    <w:qFormat/>
    <w:rsid w:val="00305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2 Char,Header 2 Char,heading 2 Char,Chapter Title Char,JWC Guide Level 2 Char,Heading 2- no# Char,H2 Char"/>
    <w:basedOn w:val="DefaultParagraphFont"/>
    <w:link w:val="Heading2"/>
    <w:rsid w:val="00305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EE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05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EE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E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E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A6B4D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CA6B4D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52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32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E9"/>
  </w:style>
  <w:style w:type="paragraph" w:styleId="Heading1">
    <w:name w:val="heading 1"/>
    <w:basedOn w:val="Normal"/>
    <w:next w:val="Normal"/>
    <w:link w:val="Heading1Char"/>
    <w:uiPriority w:val="9"/>
    <w:qFormat/>
    <w:rsid w:val="00305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,Header 2,heading 2,Chapter Title,JWC Guide Level 2,Heading 2- no#,H2"/>
    <w:basedOn w:val="Normal"/>
    <w:next w:val="Normal"/>
    <w:link w:val="Heading2Char"/>
    <w:unhideWhenUsed/>
    <w:qFormat/>
    <w:rsid w:val="00305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,2 Char,Header 2 Char,heading 2 Char,Chapter Title Char,JWC Guide Level 2 Char,Heading 2- no# Char,H2 Char"/>
    <w:basedOn w:val="DefaultParagraphFont"/>
    <w:link w:val="Heading2"/>
    <w:rsid w:val="00305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5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EE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05E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5EE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E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E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E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CA6B4D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rsid w:val="00CA6B4D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1523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3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3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3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3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Houghton Mifflin Harcourt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Houghton Mifflin Harcourt Publishing Company</dc:creator>
  <cp:keywords/>
  <dc:description/>
  <cp:lastModifiedBy>Houghton Mifflin Harcourt Publishing Company</cp:lastModifiedBy>
  <cp:revision>154</cp:revision>
  <dcterms:created xsi:type="dcterms:W3CDTF">2012-11-01T13:55:00Z</dcterms:created>
  <dcterms:modified xsi:type="dcterms:W3CDTF">2012-11-19T21:25:00Z</dcterms:modified>
</cp:coreProperties>
</file>